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316" w:type="dxa"/>
        <w:tblInd w:w="-30" w:type="dxa"/>
        <w:tblCellMar>
          <w:left w:w="30" w:type="dxa"/>
          <w:right w:w="30" w:type="dxa"/>
        </w:tblCellMar>
        <w:tblLook w:val="04A0" w:firstRow="1" w:lastRow="0" w:firstColumn="1" w:lastColumn="0" w:noHBand="0" w:noVBand="1"/>
      </w:tblPr>
      <w:tblGrid>
        <w:gridCol w:w="5316"/>
      </w:tblGrid>
      <w:tr w:rsidR="00D6434C" w14:paraId="36AD18D6" w14:textId="77777777">
        <w:trPr>
          <w:trHeight w:val="300"/>
        </w:trPr>
        <w:tc>
          <w:tcPr>
            <w:tcW w:w="5316" w:type="dxa"/>
            <w:shd w:val="clear" w:color="auto" w:fill="auto"/>
          </w:tcPr>
          <w:p w14:paraId="0054221B" w14:textId="77777777" w:rsidR="00D6434C" w:rsidRDefault="00D6434C"/>
        </w:tc>
      </w:tr>
      <w:tr w:rsidR="00D6434C" w14:paraId="4438DF3C" w14:textId="77777777">
        <w:trPr>
          <w:trHeight w:val="300"/>
        </w:trPr>
        <w:tc>
          <w:tcPr>
            <w:tcW w:w="5316" w:type="dxa"/>
            <w:shd w:val="clear" w:color="auto" w:fill="auto"/>
          </w:tcPr>
          <w:p w14:paraId="299E97F8" w14:textId="77777777" w:rsidR="00D6434C" w:rsidRDefault="00A468EA" w:rsidP="00E7478E">
            <w:proofErr w:type="spellStart"/>
            <w:r>
              <w:t>Abhimanyu</w:t>
            </w:r>
            <w:proofErr w:type="spellEnd"/>
            <w:r>
              <w:t xml:space="preserve"> was born to </w:t>
            </w:r>
            <w:proofErr w:type="spellStart"/>
            <w:r>
              <w:t>Arjuna</w:t>
            </w:r>
            <w:proofErr w:type="spellEnd"/>
            <w:r>
              <w:t xml:space="preserve"> and </w:t>
            </w:r>
            <w:proofErr w:type="spellStart"/>
            <w:r>
              <w:t>Subhadra</w:t>
            </w:r>
            <w:proofErr w:type="spellEnd"/>
            <w:r>
              <w:t xml:space="preserve">. He married Princess </w:t>
            </w:r>
            <w:proofErr w:type="spellStart"/>
            <w:r>
              <w:t>Uttara</w:t>
            </w:r>
            <w:proofErr w:type="spellEnd"/>
            <w:r>
              <w:t xml:space="preserve">, daughter of King </w:t>
            </w:r>
            <w:proofErr w:type="spellStart"/>
            <w:r>
              <w:t>Virata</w:t>
            </w:r>
            <w:proofErr w:type="spellEnd"/>
            <w:r>
              <w:t xml:space="preserve"> of the </w:t>
            </w:r>
            <w:proofErr w:type="spellStart"/>
            <w:r>
              <w:t>Matsya</w:t>
            </w:r>
            <w:proofErr w:type="spellEnd"/>
            <w:r>
              <w:t xml:space="preserve"> Kingdom. He</w:t>
            </w:r>
            <w:del w:id="0" w:author="Joey" w:date="2018-03-28T11:15:00Z">
              <w:r w:rsidDel="00E7478E">
                <w:delText xml:space="preserve"> </w:delText>
              </w:r>
            </w:del>
            <w:r>
              <w:t xml:space="preserve"> died an unjust death after being attacked by the </w:t>
            </w:r>
            <w:proofErr w:type="spellStart"/>
            <w:r>
              <w:t>Kaurava</w:t>
            </w:r>
            <w:proofErr w:type="spellEnd"/>
            <w:r>
              <w:t xml:space="preserve"> army when he was trapped in the Padma </w:t>
            </w:r>
            <w:proofErr w:type="spellStart"/>
            <w:r>
              <w:t>Vyuha</w:t>
            </w:r>
            <w:proofErr w:type="spellEnd"/>
            <w:r>
              <w:t xml:space="preserve"> formation. He was an unborn child in his mother's womb </w:t>
            </w:r>
            <w:del w:id="1" w:author="Joey" w:date="2018-03-28T11:16:00Z">
              <w:r w:rsidDel="00E7478E">
                <w:delText>he listened to</w:delText>
              </w:r>
            </w:del>
            <w:ins w:id="2" w:author="Joey" w:date="2018-03-28T11:16:00Z">
              <w:r w:rsidR="00E7478E">
                <w:t>when he heard</w:t>
              </w:r>
            </w:ins>
            <w:r>
              <w:t xml:space="preserve"> his father's explanation of how to enter the Padma </w:t>
            </w:r>
            <w:proofErr w:type="spellStart"/>
            <w:r>
              <w:t>Vyuha</w:t>
            </w:r>
            <w:proofErr w:type="spellEnd"/>
            <w:r>
              <w:t xml:space="preserve"> (lotus formation)</w:t>
            </w:r>
            <w:ins w:id="3" w:author="Joey" w:date="2018-03-28T11:16:00Z">
              <w:r w:rsidR="00E7478E">
                <w:t>,</w:t>
              </w:r>
            </w:ins>
            <w:r>
              <w:t xml:space="preserve"> which was a challenging formation to break into. However</w:t>
            </w:r>
            <w:ins w:id="4" w:author="Joey" w:date="2018-03-28T11:16:00Z">
              <w:r w:rsidR="00E7478E">
                <w:t>,</w:t>
              </w:r>
            </w:ins>
            <w:r>
              <w:t xml:space="preserve"> </w:t>
            </w:r>
            <w:proofErr w:type="spellStart"/>
            <w:r>
              <w:t>Subhadra</w:t>
            </w:r>
            <w:proofErr w:type="spellEnd"/>
            <w:r>
              <w:t xml:space="preserve"> fell asleep when </w:t>
            </w:r>
            <w:proofErr w:type="spellStart"/>
            <w:r>
              <w:t>Arjuna</w:t>
            </w:r>
            <w:proofErr w:type="spellEnd"/>
            <w:r>
              <w:t xml:space="preserve"> explained how to exit the formation and</w:t>
            </w:r>
            <w:del w:id="5" w:author="Joey" w:date="2018-03-28T11:18:00Z">
              <w:r w:rsidDel="00E7478E">
                <w:delText>,</w:delText>
              </w:r>
            </w:del>
            <w:r>
              <w:t xml:space="preserve"> as a result, </w:t>
            </w:r>
            <w:proofErr w:type="spellStart"/>
            <w:r>
              <w:t>Abhimanyu</w:t>
            </w:r>
            <w:proofErr w:type="spellEnd"/>
            <w:r>
              <w:t xml:space="preserve"> was unable to hear the remaining portion of the explanation. Hence</w:t>
            </w:r>
            <w:ins w:id="6" w:author="Joey" w:date="2018-03-26T16:11:00Z">
              <w:r w:rsidR="00F137D7">
                <w:t>,</w:t>
              </w:r>
            </w:ins>
            <w:r>
              <w:t xml:space="preserve"> he was trapped and killed unjustly by the </w:t>
            </w:r>
            <w:proofErr w:type="spellStart"/>
            <w:r>
              <w:t>Kauravas</w:t>
            </w:r>
            <w:proofErr w:type="spellEnd"/>
            <w:r>
              <w:t xml:space="preserve">. </w:t>
            </w:r>
            <w:commentRangeStart w:id="7"/>
            <w:ins w:id="8" w:author="Joey" w:date="2018-03-28T12:00:00Z">
              <w:r w:rsidR="00D02A25">
                <w:t>Thereafter</w:t>
              </w:r>
              <w:commentRangeEnd w:id="7"/>
              <w:r w:rsidR="00D02A25">
                <w:rPr>
                  <w:rStyle w:val="CommentReference"/>
                </w:rPr>
                <w:commentReference w:id="7"/>
              </w:r>
              <w:r w:rsidR="00D02A25">
                <w:t>, h</w:t>
              </w:r>
            </w:ins>
            <w:del w:id="10" w:author="Joey" w:date="2018-03-28T12:00:00Z">
              <w:r w:rsidDel="00D02A25">
                <w:delText>H</w:delText>
              </w:r>
            </w:del>
            <w:r>
              <w:t xml:space="preserve">is wife gave birth to </w:t>
            </w:r>
            <w:proofErr w:type="spellStart"/>
            <w:r>
              <w:t>Parikshit</w:t>
            </w:r>
            <w:proofErr w:type="spellEnd"/>
            <w:r>
              <w:t>, their son.</w:t>
            </w:r>
          </w:p>
        </w:tc>
      </w:tr>
      <w:tr w:rsidR="00D6434C" w14:paraId="1B7CB117" w14:textId="77777777">
        <w:trPr>
          <w:trHeight w:val="300"/>
        </w:trPr>
        <w:tc>
          <w:tcPr>
            <w:tcW w:w="5316" w:type="dxa"/>
            <w:shd w:val="clear" w:color="auto" w:fill="auto"/>
          </w:tcPr>
          <w:p w14:paraId="54D8C7FA" w14:textId="77777777" w:rsidR="00D6434C" w:rsidRDefault="00A468EA">
            <w:r>
              <w:t xml:space="preserve">Known as Veda </w:t>
            </w:r>
            <w:proofErr w:type="spellStart"/>
            <w:r>
              <w:t>Vyasa</w:t>
            </w:r>
            <w:proofErr w:type="spellEnd"/>
            <w:r>
              <w:t xml:space="preserve"> (the compiler of the sacred texts or Vedas). He was formerly known as Krishna </w:t>
            </w:r>
            <w:proofErr w:type="spellStart"/>
            <w:r>
              <w:t>Dwaipanya</w:t>
            </w:r>
            <w:proofErr w:type="spellEnd"/>
            <w:r>
              <w:t xml:space="preserve"> and was born to </w:t>
            </w:r>
            <w:proofErr w:type="spellStart"/>
            <w:r>
              <w:t>Satyavati</w:t>
            </w:r>
            <w:proofErr w:type="spellEnd"/>
            <w:r>
              <w:t xml:space="preserve"> and sage </w:t>
            </w:r>
            <w:proofErr w:type="spellStart"/>
            <w:r>
              <w:t>Parasara</w:t>
            </w:r>
            <w:proofErr w:type="spellEnd"/>
            <w:r>
              <w:t xml:space="preserve">. </w:t>
            </w:r>
          </w:p>
        </w:tc>
      </w:tr>
      <w:tr w:rsidR="00D6434C" w14:paraId="0C57D64C" w14:textId="77777777">
        <w:trPr>
          <w:trHeight w:val="300"/>
        </w:trPr>
        <w:tc>
          <w:tcPr>
            <w:tcW w:w="5316" w:type="dxa"/>
            <w:shd w:val="clear" w:color="auto" w:fill="auto"/>
          </w:tcPr>
          <w:p w14:paraId="19A28F15" w14:textId="77777777" w:rsidR="00D6434C" w:rsidRDefault="00A468EA">
            <w:r>
              <w:t xml:space="preserve"> </w:t>
            </w:r>
          </w:p>
        </w:tc>
      </w:tr>
      <w:tr w:rsidR="00D6434C" w14:paraId="3D00FE34" w14:textId="77777777">
        <w:trPr>
          <w:trHeight w:val="300"/>
        </w:trPr>
        <w:tc>
          <w:tcPr>
            <w:tcW w:w="5316" w:type="dxa"/>
            <w:shd w:val="clear" w:color="auto" w:fill="auto"/>
          </w:tcPr>
          <w:p w14:paraId="20C4E7E5" w14:textId="2451A0BC" w:rsidR="00D6434C" w:rsidRDefault="00A468EA">
            <w:r>
              <w:t>Known as Hanuman in Ramayana, his name means "broken chin</w:t>
            </w:r>
            <w:ins w:id="11" w:author="Joey" w:date="2018-03-28T12:22:00Z">
              <w:r w:rsidR="005A4EE3">
                <w:t>.</w:t>
              </w:r>
            </w:ins>
            <w:r>
              <w:t>"</w:t>
            </w:r>
            <w:del w:id="12" w:author="Joey" w:date="2018-03-28T12:22:00Z">
              <w:r w:rsidDel="005A4EE3">
                <w:delText>.</w:delText>
              </w:r>
            </w:del>
            <w:r>
              <w:t xml:space="preserve"> He is believed to have broken his chin </w:t>
            </w:r>
            <w:ins w:id="13" w:author="Joey" w:date="2018-03-28T12:01:00Z">
              <w:r w:rsidR="00D02A25">
                <w:t>when</w:t>
              </w:r>
            </w:ins>
            <w:del w:id="14" w:author="Joey" w:date="2018-03-28T12:01:00Z">
              <w:r w:rsidDel="00D02A25">
                <w:delText>as</w:delText>
              </w:r>
            </w:del>
            <w:r>
              <w:t xml:space="preserve"> he tried to "eat" the Sun as he mistook it for a fruit. He is the son of </w:t>
            </w:r>
            <w:proofErr w:type="spellStart"/>
            <w:r>
              <w:t>Vayu</w:t>
            </w:r>
            <w:proofErr w:type="spellEnd"/>
            <w:r>
              <w:t xml:space="preserve"> (Lord of the Wind) and the foster son of </w:t>
            </w:r>
            <w:proofErr w:type="spellStart"/>
            <w:r>
              <w:t>Kesari</w:t>
            </w:r>
            <w:proofErr w:type="spellEnd"/>
            <w:r>
              <w:t xml:space="preserve">, who served under the </w:t>
            </w:r>
            <w:ins w:id="15" w:author="Joey" w:date="2018-03-31T19:07:00Z">
              <w:r w:rsidR="005249C8">
                <w:t>M</w:t>
              </w:r>
            </w:ins>
            <w:del w:id="16" w:author="Joey" w:date="2018-03-31T19:07:00Z">
              <w:r w:rsidDel="005249C8">
                <w:delText>m</w:delText>
              </w:r>
            </w:del>
            <w:r>
              <w:t xml:space="preserve">onkey King </w:t>
            </w:r>
            <w:proofErr w:type="spellStart"/>
            <w:r>
              <w:t>Sugriva's</w:t>
            </w:r>
            <w:proofErr w:type="spellEnd"/>
            <w:r>
              <w:t xml:space="preserve"> army force. His mother's name is </w:t>
            </w:r>
            <w:proofErr w:type="spellStart"/>
            <w:r>
              <w:t>Anjana</w:t>
            </w:r>
            <w:proofErr w:type="spellEnd"/>
            <w:r>
              <w:t>.</w:t>
            </w:r>
          </w:p>
        </w:tc>
      </w:tr>
      <w:tr w:rsidR="00D6434C" w14:paraId="257337ED" w14:textId="77777777">
        <w:trPr>
          <w:trHeight w:val="300"/>
        </w:trPr>
        <w:tc>
          <w:tcPr>
            <w:tcW w:w="5316" w:type="dxa"/>
            <w:shd w:val="clear" w:color="auto" w:fill="auto"/>
          </w:tcPr>
          <w:p w14:paraId="6A24EBB4" w14:textId="77777777" w:rsidR="00D6434C" w:rsidRDefault="00D6434C"/>
        </w:tc>
      </w:tr>
      <w:tr w:rsidR="00D6434C" w14:paraId="2748FBE4" w14:textId="77777777">
        <w:trPr>
          <w:trHeight w:val="300"/>
        </w:trPr>
        <w:tc>
          <w:tcPr>
            <w:tcW w:w="5316" w:type="dxa"/>
            <w:shd w:val="clear" w:color="auto" w:fill="auto"/>
          </w:tcPr>
          <w:p w14:paraId="50354947" w14:textId="77777777" w:rsidR="00D6434C" w:rsidRDefault="00A468EA">
            <w:r>
              <w:t xml:space="preserve">The wife of </w:t>
            </w:r>
            <w:proofErr w:type="spellStart"/>
            <w:r>
              <w:t>Barata</w:t>
            </w:r>
            <w:proofErr w:type="spellEnd"/>
            <w:r>
              <w:t xml:space="preserve"> in India is called </w:t>
            </w:r>
            <w:proofErr w:type="spellStart"/>
            <w:r>
              <w:t>Sunanda</w:t>
            </w:r>
            <w:proofErr w:type="spellEnd"/>
            <w:r>
              <w:t>.</w:t>
            </w:r>
          </w:p>
        </w:tc>
      </w:tr>
      <w:tr w:rsidR="00D6434C" w14:paraId="7135FDE8" w14:textId="77777777">
        <w:trPr>
          <w:trHeight w:val="300"/>
        </w:trPr>
        <w:tc>
          <w:tcPr>
            <w:tcW w:w="5316" w:type="dxa"/>
            <w:shd w:val="clear" w:color="auto" w:fill="auto"/>
          </w:tcPr>
          <w:p w14:paraId="35F41E2A" w14:textId="77777777" w:rsidR="00D6434C" w:rsidRDefault="00D6434C"/>
        </w:tc>
      </w:tr>
      <w:tr w:rsidR="00D6434C" w14:paraId="13B2EBE6" w14:textId="77777777">
        <w:trPr>
          <w:trHeight w:val="300"/>
        </w:trPr>
        <w:tc>
          <w:tcPr>
            <w:tcW w:w="5316" w:type="dxa"/>
            <w:shd w:val="clear" w:color="auto" w:fill="auto"/>
          </w:tcPr>
          <w:p w14:paraId="3F5AA684" w14:textId="77777777" w:rsidR="00D6434C" w:rsidRDefault="00D6434C"/>
        </w:tc>
      </w:tr>
      <w:tr w:rsidR="00D6434C" w14:paraId="61832FF2" w14:textId="77777777">
        <w:trPr>
          <w:trHeight w:val="300"/>
        </w:trPr>
        <w:tc>
          <w:tcPr>
            <w:tcW w:w="5316" w:type="dxa"/>
            <w:shd w:val="clear" w:color="auto" w:fill="auto"/>
          </w:tcPr>
          <w:p w14:paraId="52109724" w14:textId="77777777" w:rsidR="00D6434C" w:rsidRDefault="00A468EA">
            <w:r>
              <w:t xml:space="preserve">Known as </w:t>
            </w:r>
            <w:proofErr w:type="spellStart"/>
            <w:r>
              <w:t>Hidimbi</w:t>
            </w:r>
            <w:proofErr w:type="spellEnd"/>
            <w:r>
              <w:t xml:space="preserve">, an ogress who disguised herself </w:t>
            </w:r>
            <w:del w:id="17" w:author="Joey" w:date="2018-03-28T12:01:00Z">
              <w:r w:rsidDel="00D02A25">
                <w:delText xml:space="preserve"> </w:delText>
              </w:r>
            </w:del>
            <w:r>
              <w:t xml:space="preserve">as a charming princess to search for potential humans to feed on. This was in accordance to her brother </w:t>
            </w:r>
            <w:proofErr w:type="spellStart"/>
            <w:r>
              <w:t>Hidimba's</w:t>
            </w:r>
            <w:proofErr w:type="spellEnd"/>
            <w:r>
              <w:t xml:space="preserve"> plan. However</w:t>
            </w:r>
            <w:ins w:id="18" w:author="Joey" w:date="2018-03-28T12:04:00Z">
              <w:r w:rsidR="00D02A25">
                <w:t>,</w:t>
              </w:r>
            </w:ins>
            <w:r>
              <w:t xml:space="preserve"> she ended up falling in love with </w:t>
            </w:r>
            <w:proofErr w:type="spellStart"/>
            <w:r>
              <w:t>Bhima</w:t>
            </w:r>
            <w:proofErr w:type="spellEnd"/>
            <w:r>
              <w:t xml:space="preserve"> and he married her.</w:t>
            </w:r>
          </w:p>
        </w:tc>
      </w:tr>
      <w:tr w:rsidR="00D6434C" w14:paraId="4219013E" w14:textId="77777777">
        <w:trPr>
          <w:trHeight w:val="300"/>
        </w:trPr>
        <w:tc>
          <w:tcPr>
            <w:tcW w:w="5316" w:type="dxa"/>
            <w:shd w:val="clear" w:color="auto" w:fill="auto"/>
          </w:tcPr>
          <w:p w14:paraId="00D33806" w14:textId="77777777" w:rsidR="00D6434C" w:rsidRDefault="00A468EA">
            <w:r>
              <w:t xml:space="preserve">Known as </w:t>
            </w:r>
            <w:del w:id="19" w:author="Joey" w:date="2018-03-28T12:04:00Z">
              <w:r w:rsidDel="00D02A25">
                <w:delText xml:space="preserve"> </w:delText>
              </w:r>
            </w:del>
            <w:proofErr w:type="spellStart"/>
            <w:r>
              <w:t>Partha</w:t>
            </w:r>
            <w:proofErr w:type="spellEnd"/>
            <w:r>
              <w:t xml:space="preserve">, </w:t>
            </w:r>
            <w:proofErr w:type="spellStart"/>
            <w:r>
              <w:t>Phalguna</w:t>
            </w:r>
            <w:proofErr w:type="spellEnd"/>
            <w:r>
              <w:t xml:space="preserve"> and </w:t>
            </w:r>
            <w:proofErr w:type="spellStart"/>
            <w:r>
              <w:t>Vijaya</w:t>
            </w:r>
            <w:proofErr w:type="spellEnd"/>
            <w:r>
              <w:t xml:space="preserve">. He is the son of Lord </w:t>
            </w:r>
            <w:proofErr w:type="spellStart"/>
            <w:r>
              <w:t>Indra</w:t>
            </w:r>
            <w:proofErr w:type="spellEnd"/>
            <w:r>
              <w:t xml:space="preserve"> and </w:t>
            </w:r>
            <w:proofErr w:type="spellStart"/>
            <w:r>
              <w:t>Kunti</w:t>
            </w:r>
            <w:proofErr w:type="spellEnd"/>
            <w:r>
              <w:t xml:space="preserve"> and foster son of King </w:t>
            </w:r>
            <w:proofErr w:type="spellStart"/>
            <w:r>
              <w:t>Pandu</w:t>
            </w:r>
            <w:proofErr w:type="spellEnd"/>
            <w:r>
              <w:t>.</w:t>
            </w:r>
          </w:p>
        </w:tc>
      </w:tr>
      <w:tr w:rsidR="00D6434C" w14:paraId="53616680" w14:textId="77777777">
        <w:trPr>
          <w:trHeight w:val="300"/>
        </w:trPr>
        <w:tc>
          <w:tcPr>
            <w:tcW w:w="5316" w:type="dxa"/>
            <w:shd w:val="clear" w:color="auto" w:fill="auto"/>
          </w:tcPr>
          <w:p w14:paraId="545170CE" w14:textId="77777777" w:rsidR="00D6434C" w:rsidRDefault="00A468EA">
            <w:r>
              <w:t xml:space="preserve"> </w:t>
            </w:r>
          </w:p>
        </w:tc>
      </w:tr>
      <w:tr w:rsidR="00D6434C" w14:paraId="33B076E1" w14:textId="77777777">
        <w:trPr>
          <w:trHeight w:val="300"/>
        </w:trPr>
        <w:tc>
          <w:tcPr>
            <w:tcW w:w="5316" w:type="dxa"/>
            <w:shd w:val="clear" w:color="auto" w:fill="auto"/>
          </w:tcPr>
          <w:p w14:paraId="5AA62A45" w14:textId="77777777" w:rsidR="00D6434C" w:rsidRDefault="00A468EA">
            <w:r>
              <w:t xml:space="preserve">In the Indian version </w:t>
            </w:r>
            <w:proofErr w:type="spellStart"/>
            <w:r>
              <w:t>Vasudeva</w:t>
            </w:r>
            <w:proofErr w:type="spellEnd"/>
            <w:r>
              <w:t xml:space="preserve"> is believed to have two wives, </w:t>
            </w:r>
            <w:proofErr w:type="spellStart"/>
            <w:r>
              <w:t>Devaki</w:t>
            </w:r>
            <w:proofErr w:type="spellEnd"/>
            <w:r>
              <w:t xml:space="preserve"> and </w:t>
            </w:r>
            <w:proofErr w:type="spellStart"/>
            <w:r>
              <w:t>Rohini</w:t>
            </w:r>
            <w:proofErr w:type="spellEnd"/>
            <w:r>
              <w:t>.</w:t>
            </w:r>
          </w:p>
        </w:tc>
      </w:tr>
      <w:tr w:rsidR="00D6434C" w14:paraId="47DFF93C" w14:textId="77777777">
        <w:trPr>
          <w:trHeight w:val="300"/>
        </w:trPr>
        <w:tc>
          <w:tcPr>
            <w:tcW w:w="5316" w:type="dxa"/>
            <w:shd w:val="clear" w:color="auto" w:fill="auto"/>
          </w:tcPr>
          <w:p w14:paraId="13CD591A" w14:textId="77777777" w:rsidR="00D6434C" w:rsidRDefault="00A468EA">
            <w:r>
              <w:t xml:space="preserve">His name has a striking resemblance to </w:t>
            </w:r>
            <w:proofErr w:type="spellStart"/>
            <w:r>
              <w:t>Brihaspati</w:t>
            </w:r>
            <w:proofErr w:type="spellEnd"/>
            <w:r>
              <w:t xml:space="preserve">, the preceptor of the Devas (Celestial beings). But his role in the Javanese stories is very different. </w:t>
            </w:r>
          </w:p>
        </w:tc>
      </w:tr>
      <w:tr w:rsidR="00D6434C" w14:paraId="41EA0CA9" w14:textId="77777777">
        <w:trPr>
          <w:trHeight w:val="300"/>
        </w:trPr>
        <w:tc>
          <w:tcPr>
            <w:tcW w:w="5316" w:type="dxa"/>
            <w:shd w:val="clear" w:color="auto" w:fill="auto"/>
          </w:tcPr>
          <w:p w14:paraId="766954E0" w14:textId="77777777" w:rsidR="00D6434C" w:rsidRDefault="00A468EA">
            <w:r>
              <w:t>Not found in the Indian Mahabharata</w:t>
            </w:r>
            <w:ins w:id="20" w:author="Joey" w:date="2018-03-28T12:05:00Z">
              <w:r w:rsidR="00D02A25">
                <w:t>.</w:t>
              </w:r>
            </w:ins>
            <w:r>
              <w:t xml:space="preserve"> </w:t>
            </w:r>
          </w:p>
        </w:tc>
      </w:tr>
      <w:tr w:rsidR="00D6434C" w14:paraId="233E8917" w14:textId="77777777">
        <w:trPr>
          <w:trHeight w:val="300"/>
        </w:trPr>
        <w:tc>
          <w:tcPr>
            <w:tcW w:w="5316" w:type="dxa"/>
            <w:shd w:val="clear" w:color="auto" w:fill="auto"/>
          </w:tcPr>
          <w:p w14:paraId="4AF48FD4" w14:textId="77777777" w:rsidR="00D6434C" w:rsidRDefault="00A468EA">
            <w:r>
              <w:t xml:space="preserve">Known as </w:t>
            </w:r>
            <w:proofErr w:type="spellStart"/>
            <w:r>
              <w:t>Balarama</w:t>
            </w:r>
            <w:proofErr w:type="spellEnd"/>
            <w:r>
              <w:t xml:space="preserve">, he is the elder brother of Krishna. He is also believed to be the reincarnation of </w:t>
            </w:r>
            <w:proofErr w:type="spellStart"/>
            <w:r>
              <w:t>Adisesha</w:t>
            </w:r>
            <w:proofErr w:type="spellEnd"/>
            <w:r>
              <w:t xml:space="preserve"> (the Snake who functions as a bed for Lord </w:t>
            </w:r>
            <w:r>
              <w:lastRenderedPageBreak/>
              <w:t xml:space="preserve">Vishnu to rest on). He is known to have taught </w:t>
            </w:r>
            <w:proofErr w:type="spellStart"/>
            <w:r>
              <w:t>Bhima</w:t>
            </w:r>
            <w:proofErr w:type="spellEnd"/>
            <w:r>
              <w:t xml:space="preserve"> and </w:t>
            </w:r>
            <w:proofErr w:type="spellStart"/>
            <w:r>
              <w:t>Duryodhana</w:t>
            </w:r>
            <w:proofErr w:type="spellEnd"/>
            <w:r>
              <w:t xml:space="preserve"> the art of fighting with the mace. He is often depicted carrying a plough.</w:t>
            </w:r>
          </w:p>
        </w:tc>
      </w:tr>
      <w:tr w:rsidR="00D6434C" w14:paraId="66DA5B9D" w14:textId="77777777">
        <w:trPr>
          <w:trHeight w:val="300"/>
        </w:trPr>
        <w:tc>
          <w:tcPr>
            <w:tcW w:w="5316" w:type="dxa"/>
            <w:shd w:val="clear" w:color="auto" w:fill="auto"/>
          </w:tcPr>
          <w:p w14:paraId="311DFF5D" w14:textId="77777777" w:rsidR="00D6434C" w:rsidRDefault="00A468EA" w:rsidP="00D552E8">
            <w:r>
              <w:lastRenderedPageBreak/>
              <w:t xml:space="preserve">Known as </w:t>
            </w:r>
            <w:proofErr w:type="spellStart"/>
            <w:r>
              <w:t>Banumathi</w:t>
            </w:r>
            <w:proofErr w:type="spellEnd"/>
            <w:r>
              <w:t xml:space="preserve">, wife of </w:t>
            </w:r>
            <w:proofErr w:type="spellStart"/>
            <w:r>
              <w:t>Duryodhana</w:t>
            </w:r>
            <w:proofErr w:type="spellEnd"/>
            <w:r>
              <w:t xml:space="preserve">. In the Indian Mahabharata she is depicted as a chaste wife. There is a story where </w:t>
            </w:r>
            <w:proofErr w:type="spellStart"/>
            <w:r>
              <w:t>Karna</w:t>
            </w:r>
            <w:proofErr w:type="spellEnd"/>
            <w:r>
              <w:t xml:space="preserve"> and </w:t>
            </w:r>
            <w:proofErr w:type="spellStart"/>
            <w:r>
              <w:t>Banumathi</w:t>
            </w:r>
            <w:proofErr w:type="spellEnd"/>
            <w:r>
              <w:t xml:space="preserve"> play chess and </w:t>
            </w:r>
            <w:proofErr w:type="spellStart"/>
            <w:r>
              <w:t>Banumathi</w:t>
            </w:r>
            <w:proofErr w:type="spellEnd"/>
            <w:r>
              <w:t xml:space="preserve"> leaves halfway through the game. While </w:t>
            </w:r>
            <w:proofErr w:type="spellStart"/>
            <w:r>
              <w:t>Karna</w:t>
            </w:r>
            <w:proofErr w:type="spellEnd"/>
            <w:r>
              <w:t xml:space="preserve"> tries to reach out his hand to make her continue the game, he accidentally pulls her waist chain and the pearls scatter on</w:t>
            </w:r>
            <w:ins w:id="21" w:author="Joey" w:date="2018-03-28T12:10:00Z">
              <w:r w:rsidR="00D552E8">
                <w:t>to</w:t>
              </w:r>
            </w:ins>
            <w:r>
              <w:t xml:space="preserve"> the floor. </w:t>
            </w:r>
            <w:proofErr w:type="spellStart"/>
            <w:r>
              <w:t>Duryodhana</w:t>
            </w:r>
            <w:proofErr w:type="spellEnd"/>
            <w:r>
              <w:t xml:space="preserve"> appears at this scene</w:t>
            </w:r>
            <w:ins w:id="22" w:author="Joey" w:date="2018-03-28T12:10:00Z">
              <w:r w:rsidR="00D552E8">
                <w:t>,</w:t>
              </w:r>
            </w:ins>
            <w:r>
              <w:t xml:space="preserve"> and </w:t>
            </w:r>
            <w:proofErr w:type="spellStart"/>
            <w:r>
              <w:t>Karna</w:t>
            </w:r>
            <w:proofErr w:type="spellEnd"/>
            <w:r>
              <w:t xml:space="preserve"> and </w:t>
            </w:r>
            <w:proofErr w:type="spellStart"/>
            <w:r>
              <w:t>Banumati</w:t>
            </w:r>
            <w:proofErr w:type="spellEnd"/>
            <w:r>
              <w:t xml:space="preserve"> feel embarrassed. </w:t>
            </w:r>
            <w:del w:id="23" w:author="Joey" w:date="2018-03-28T12:11:00Z">
              <w:r w:rsidDel="00D552E8">
                <w:delText xml:space="preserve">Duryodhana, </w:delText>
              </w:r>
            </w:del>
            <w:ins w:id="24" w:author="Joey" w:date="2018-03-28T12:11:00Z">
              <w:r w:rsidR="00D552E8">
                <w:t>I</w:t>
              </w:r>
            </w:ins>
            <w:del w:id="25" w:author="Joey" w:date="2018-03-28T12:11:00Z">
              <w:r w:rsidDel="00D552E8">
                <w:delText>i</w:delText>
              </w:r>
            </w:del>
            <w:r>
              <w:t>nstead of suspecting his friend and wife</w:t>
            </w:r>
            <w:ins w:id="26" w:author="Joey" w:date="2018-03-28T12:11:00Z">
              <w:r w:rsidR="00D552E8">
                <w:t xml:space="preserve">, </w:t>
              </w:r>
              <w:proofErr w:type="spellStart"/>
              <w:r w:rsidR="00D552E8">
                <w:t>Duryodhana</w:t>
              </w:r>
            </w:ins>
            <w:proofErr w:type="spellEnd"/>
            <w:r>
              <w:t xml:space="preserve"> </w:t>
            </w:r>
            <w:ins w:id="27" w:author="Joey" w:date="2018-03-28T12:11:00Z">
              <w:r w:rsidR="00D552E8">
                <w:t xml:space="preserve">chooses to </w:t>
              </w:r>
            </w:ins>
            <w:r>
              <w:t>trust</w:t>
            </w:r>
            <w:del w:id="28" w:author="Joey" w:date="2018-03-28T12:11:00Z">
              <w:r w:rsidDel="00D552E8">
                <w:delText>s</w:delText>
              </w:r>
            </w:del>
            <w:r>
              <w:t xml:space="preserve"> them and this trust is depicted through his act of picking up the pearls </w:t>
            </w:r>
            <w:ins w:id="29" w:author="Joey" w:date="2018-03-28T12:11:00Z">
              <w:r w:rsidR="00D552E8">
                <w:t>from</w:t>
              </w:r>
            </w:ins>
            <w:del w:id="30" w:author="Joey" w:date="2018-03-28T12:11:00Z">
              <w:r w:rsidDel="00D552E8">
                <w:delText>of</w:delText>
              </w:r>
            </w:del>
            <w:r>
              <w:t xml:space="preserve"> </w:t>
            </w:r>
            <w:proofErr w:type="spellStart"/>
            <w:r>
              <w:t>Banumati's</w:t>
            </w:r>
            <w:proofErr w:type="spellEnd"/>
            <w:r>
              <w:t xml:space="preserve"> waist chain.</w:t>
            </w:r>
          </w:p>
        </w:tc>
      </w:tr>
      <w:tr w:rsidR="00D6434C" w14:paraId="3C761152" w14:textId="77777777">
        <w:trPr>
          <w:trHeight w:val="313"/>
        </w:trPr>
        <w:tc>
          <w:tcPr>
            <w:tcW w:w="5316" w:type="dxa"/>
            <w:shd w:val="clear" w:color="auto" w:fill="auto"/>
          </w:tcPr>
          <w:p w14:paraId="61F98527" w14:textId="77777777" w:rsidR="00D6434C" w:rsidRDefault="00D6434C">
            <w:bookmarkStart w:id="31" w:name="__DdeLink__593_1561136918"/>
            <w:bookmarkEnd w:id="31"/>
          </w:p>
        </w:tc>
      </w:tr>
      <w:tr w:rsidR="00D6434C" w14:paraId="7DBC648F" w14:textId="77777777">
        <w:trPr>
          <w:trHeight w:val="552"/>
        </w:trPr>
        <w:tc>
          <w:tcPr>
            <w:tcW w:w="5316" w:type="dxa"/>
            <w:shd w:val="clear" w:color="auto" w:fill="auto"/>
          </w:tcPr>
          <w:p w14:paraId="18833CB3" w14:textId="77777777" w:rsidR="00D6434C" w:rsidRDefault="00A468EA">
            <w:r>
              <w:t xml:space="preserve">Son of King </w:t>
            </w:r>
            <w:proofErr w:type="spellStart"/>
            <w:r>
              <w:t>Dasharata</w:t>
            </w:r>
            <w:proofErr w:type="spellEnd"/>
            <w:r>
              <w:t xml:space="preserve"> and Queen </w:t>
            </w:r>
            <w:proofErr w:type="spellStart"/>
            <w:r>
              <w:t>Kaikeyi</w:t>
            </w:r>
            <w:proofErr w:type="spellEnd"/>
            <w:r>
              <w:t xml:space="preserve">. His brothers are Rama, </w:t>
            </w:r>
            <w:proofErr w:type="spellStart"/>
            <w:r>
              <w:t>Lakshmana</w:t>
            </w:r>
            <w:proofErr w:type="spellEnd"/>
            <w:r>
              <w:t xml:space="preserve"> and </w:t>
            </w:r>
            <w:proofErr w:type="spellStart"/>
            <w:r>
              <w:t>Shatrughuna</w:t>
            </w:r>
            <w:proofErr w:type="spellEnd"/>
            <w:r>
              <w:t>.</w:t>
            </w:r>
          </w:p>
        </w:tc>
      </w:tr>
      <w:tr w:rsidR="00D6434C" w14:paraId="7B2340E1" w14:textId="77777777">
        <w:trPr>
          <w:trHeight w:val="300"/>
        </w:trPr>
        <w:tc>
          <w:tcPr>
            <w:tcW w:w="5316" w:type="dxa"/>
            <w:shd w:val="clear" w:color="auto" w:fill="auto"/>
          </w:tcPr>
          <w:p w14:paraId="3F6AB15E" w14:textId="77777777" w:rsidR="00D6434C" w:rsidRDefault="00A468EA">
            <w:proofErr w:type="spellStart"/>
            <w:r>
              <w:t>Vasudeva</w:t>
            </w:r>
            <w:proofErr w:type="spellEnd"/>
            <w:r>
              <w:t xml:space="preserve"> is the biological father of Lord Krishna. His wife is </w:t>
            </w:r>
            <w:proofErr w:type="spellStart"/>
            <w:r>
              <w:t>Devaki</w:t>
            </w:r>
            <w:proofErr w:type="spellEnd"/>
            <w:r>
              <w:t xml:space="preserve">, sister of the evil King </w:t>
            </w:r>
            <w:proofErr w:type="spellStart"/>
            <w:r>
              <w:t>Kamsa</w:t>
            </w:r>
            <w:proofErr w:type="spellEnd"/>
            <w:r>
              <w:t>.</w:t>
            </w:r>
          </w:p>
        </w:tc>
      </w:tr>
      <w:tr w:rsidR="00D6434C" w14:paraId="6096BAFB" w14:textId="77777777">
        <w:trPr>
          <w:trHeight w:val="300"/>
        </w:trPr>
        <w:tc>
          <w:tcPr>
            <w:tcW w:w="5316" w:type="dxa"/>
            <w:shd w:val="clear" w:color="auto" w:fill="auto"/>
          </w:tcPr>
          <w:p w14:paraId="127D00DC" w14:textId="77777777" w:rsidR="00D6434C" w:rsidRDefault="00A468EA">
            <w:proofErr w:type="spellStart"/>
            <w:r>
              <w:t>Vayudeva</w:t>
            </w:r>
            <w:proofErr w:type="spellEnd"/>
            <w:r>
              <w:t xml:space="preserve">, </w:t>
            </w:r>
            <w:commentRangeStart w:id="32"/>
            <w:r>
              <w:t>the god of the winds</w:t>
            </w:r>
            <w:commentRangeEnd w:id="32"/>
            <w:r w:rsidR="00F369D5">
              <w:rPr>
                <w:rStyle w:val="CommentReference"/>
              </w:rPr>
              <w:commentReference w:id="32"/>
            </w:r>
            <w:r>
              <w:t xml:space="preserve">. Father of </w:t>
            </w:r>
            <w:proofErr w:type="spellStart"/>
            <w:r>
              <w:t>Bhima</w:t>
            </w:r>
            <w:proofErr w:type="spellEnd"/>
            <w:r>
              <w:t xml:space="preserve"> and Hanuman.</w:t>
            </w:r>
          </w:p>
        </w:tc>
      </w:tr>
      <w:tr w:rsidR="00D6434C" w14:paraId="60FB7737" w14:textId="77777777">
        <w:trPr>
          <w:trHeight w:val="300"/>
        </w:trPr>
        <w:tc>
          <w:tcPr>
            <w:tcW w:w="5316" w:type="dxa"/>
            <w:shd w:val="clear" w:color="auto" w:fill="auto"/>
          </w:tcPr>
          <w:p w14:paraId="11901ED4" w14:textId="77777777" w:rsidR="00D6434C" w:rsidRDefault="00D6434C"/>
        </w:tc>
      </w:tr>
      <w:tr w:rsidR="00D6434C" w14:paraId="2CBB43B9" w14:textId="77777777">
        <w:trPr>
          <w:trHeight w:val="300"/>
        </w:trPr>
        <w:tc>
          <w:tcPr>
            <w:tcW w:w="5316" w:type="dxa"/>
            <w:shd w:val="clear" w:color="auto" w:fill="auto"/>
          </w:tcPr>
          <w:p w14:paraId="2A196EC5" w14:textId="77777777" w:rsidR="00D6434C" w:rsidRDefault="00A468EA">
            <w:r>
              <w:t xml:space="preserve">Known as Grandsire </w:t>
            </w:r>
            <w:proofErr w:type="spellStart"/>
            <w:r>
              <w:t>Bhishma</w:t>
            </w:r>
            <w:proofErr w:type="spellEnd"/>
            <w:r>
              <w:t xml:space="preserve">, he is the elder son of </w:t>
            </w:r>
            <w:proofErr w:type="spellStart"/>
            <w:r>
              <w:t>Shantanu</w:t>
            </w:r>
            <w:proofErr w:type="spellEnd"/>
            <w:r>
              <w:t xml:space="preserve"> and step</w:t>
            </w:r>
            <w:del w:id="33" w:author="Joey" w:date="2018-03-28T12:15:00Z">
              <w:r w:rsidDel="00015587">
                <w:delText xml:space="preserve"> </w:delText>
              </w:r>
            </w:del>
            <w:r>
              <w:t xml:space="preserve">son of </w:t>
            </w:r>
            <w:proofErr w:type="spellStart"/>
            <w:r>
              <w:t>Satyavati</w:t>
            </w:r>
            <w:proofErr w:type="spellEnd"/>
            <w:r>
              <w:t>.</w:t>
            </w:r>
          </w:p>
        </w:tc>
      </w:tr>
      <w:tr w:rsidR="00D6434C" w14:paraId="5AA6C555" w14:textId="77777777">
        <w:trPr>
          <w:trHeight w:val="300"/>
        </w:trPr>
        <w:tc>
          <w:tcPr>
            <w:tcW w:w="5316" w:type="dxa"/>
            <w:shd w:val="clear" w:color="auto" w:fill="auto"/>
          </w:tcPr>
          <w:p w14:paraId="2721E6FA" w14:textId="77777777" w:rsidR="00D6434C" w:rsidRDefault="00D6434C"/>
        </w:tc>
      </w:tr>
      <w:tr w:rsidR="00D6434C" w14:paraId="095B5586" w14:textId="77777777">
        <w:trPr>
          <w:trHeight w:val="300"/>
        </w:trPr>
        <w:tc>
          <w:tcPr>
            <w:tcW w:w="5316" w:type="dxa"/>
            <w:shd w:val="clear" w:color="auto" w:fill="auto"/>
          </w:tcPr>
          <w:p w14:paraId="4AED36C7" w14:textId="77777777" w:rsidR="00D6434C" w:rsidRDefault="00D6434C"/>
        </w:tc>
      </w:tr>
      <w:tr w:rsidR="00D6434C" w14:paraId="0769BAF4" w14:textId="77777777">
        <w:trPr>
          <w:trHeight w:val="300"/>
        </w:trPr>
        <w:tc>
          <w:tcPr>
            <w:tcW w:w="5316" w:type="dxa"/>
            <w:shd w:val="clear" w:color="auto" w:fill="auto"/>
          </w:tcPr>
          <w:p w14:paraId="0FECB85E" w14:textId="759A9AA5" w:rsidR="00D6434C" w:rsidRDefault="00A468EA" w:rsidP="00015587">
            <w:r>
              <w:t xml:space="preserve">King </w:t>
            </w:r>
            <w:proofErr w:type="spellStart"/>
            <w:r>
              <w:t>Bhishmaka</w:t>
            </w:r>
            <w:proofErr w:type="spellEnd"/>
            <w:r>
              <w:t xml:space="preserve"> ruled the kingdom of </w:t>
            </w:r>
            <w:proofErr w:type="spellStart"/>
            <w:r>
              <w:t>Vidarbha</w:t>
            </w:r>
            <w:proofErr w:type="spellEnd"/>
            <w:r>
              <w:t xml:space="preserve">. He was </w:t>
            </w:r>
            <w:del w:id="34" w:author="Joey" w:date="2018-03-28T12:17:00Z">
              <w:r w:rsidDel="00015587">
                <w:delText xml:space="preserve">was </w:delText>
              </w:r>
            </w:del>
            <w:r>
              <w:t xml:space="preserve">against the marriage of his daughter </w:t>
            </w:r>
            <w:proofErr w:type="spellStart"/>
            <w:r>
              <w:t>Rukmini</w:t>
            </w:r>
            <w:proofErr w:type="spellEnd"/>
            <w:r>
              <w:t xml:space="preserve"> to Lord Krishna.</w:t>
            </w:r>
          </w:p>
        </w:tc>
      </w:tr>
      <w:tr w:rsidR="00D6434C" w14:paraId="736F628A" w14:textId="77777777">
        <w:trPr>
          <w:trHeight w:val="300"/>
        </w:trPr>
        <w:tc>
          <w:tcPr>
            <w:tcW w:w="5316" w:type="dxa"/>
            <w:shd w:val="clear" w:color="auto" w:fill="auto"/>
          </w:tcPr>
          <w:p w14:paraId="7E35DD15" w14:textId="335E24E7" w:rsidR="00D6434C" w:rsidRDefault="00A468EA">
            <w:r>
              <w:t xml:space="preserve">Known as </w:t>
            </w:r>
            <w:proofErr w:type="spellStart"/>
            <w:r>
              <w:t>Narakasura</w:t>
            </w:r>
            <w:proofErr w:type="spellEnd"/>
            <w:r>
              <w:t xml:space="preserve">. He was born to Vishnu and </w:t>
            </w:r>
            <w:proofErr w:type="spellStart"/>
            <w:r>
              <w:t>Bhoomidevi</w:t>
            </w:r>
            <w:proofErr w:type="spellEnd"/>
            <w:r>
              <w:t xml:space="preserve"> (Goddess of Earth). He was born during the time where Vishnu took the form of </w:t>
            </w:r>
            <w:proofErr w:type="spellStart"/>
            <w:r>
              <w:t>Varaha</w:t>
            </w:r>
            <w:proofErr w:type="spellEnd"/>
            <w:r>
              <w:t xml:space="preserve"> (Boar) to save </w:t>
            </w:r>
            <w:proofErr w:type="spellStart"/>
            <w:r>
              <w:t>Bhoomidevi</w:t>
            </w:r>
            <w:proofErr w:type="spellEnd"/>
            <w:r>
              <w:t xml:space="preserve">, who was held captive by the demon </w:t>
            </w:r>
            <w:proofErr w:type="spellStart"/>
            <w:r>
              <w:t>Hiranyayaksha</w:t>
            </w:r>
            <w:proofErr w:type="spellEnd"/>
            <w:r>
              <w:t xml:space="preserve">. </w:t>
            </w:r>
            <w:proofErr w:type="spellStart"/>
            <w:proofErr w:type="gramStart"/>
            <w:r>
              <w:t>Narakasura</w:t>
            </w:r>
            <w:proofErr w:type="spellEnd"/>
            <w:r>
              <w:t xml:space="preserve"> was vanquished by Lord Krishna and his consort </w:t>
            </w:r>
            <w:proofErr w:type="spellStart"/>
            <w:r>
              <w:t>Satyabhama</w:t>
            </w:r>
            <w:proofErr w:type="spellEnd"/>
            <w:proofErr w:type="gramEnd"/>
            <w:ins w:id="35" w:author="Joey" w:date="2018-03-28T12:20:00Z">
              <w:r w:rsidR="002B7243">
                <w:t>.</w:t>
              </w:r>
            </w:ins>
          </w:p>
        </w:tc>
      </w:tr>
      <w:tr w:rsidR="00D6434C" w14:paraId="71F7DCFC" w14:textId="77777777">
        <w:trPr>
          <w:trHeight w:val="2409"/>
        </w:trPr>
        <w:tc>
          <w:tcPr>
            <w:tcW w:w="5316" w:type="dxa"/>
            <w:shd w:val="clear" w:color="auto" w:fill="auto"/>
          </w:tcPr>
          <w:p w14:paraId="13244857" w14:textId="54BDB885" w:rsidR="00D6434C" w:rsidRDefault="00A468EA">
            <w:r>
              <w:t>Brahma is the son of Vishnu. He emerges out of his nav</w:t>
            </w:r>
            <w:ins w:id="36" w:author="Joey" w:date="2018-03-28T12:20:00Z">
              <w:r w:rsidR="002B7243">
                <w:t>a</w:t>
              </w:r>
            </w:ins>
            <w:del w:id="37" w:author="Joey" w:date="2018-03-28T12:20:00Z">
              <w:r w:rsidDel="002B7243">
                <w:delText>e</w:delText>
              </w:r>
            </w:del>
            <w:r>
              <w:t xml:space="preserve">l seated on a lotus. His consort is </w:t>
            </w:r>
            <w:proofErr w:type="spellStart"/>
            <w:r>
              <w:t>Saraswati</w:t>
            </w:r>
            <w:proofErr w:type="spellEnd"/>
            <w:r>
              <w:t xml:space="preserve">, </w:t>
            </w:r>
            <w:ins w:id="38" w:author="Joey" w:date="2018-03-28T12:21:00Z">
              <w:r w:rsidR="002B7243">
                <w:t>G</w:t>
              </w:r>
            </w:ins>
            <w:del w:id="39" w:author="Joey" w:date="2018-03-28T12:21:00Z">
              <w:r w:rsidDel="002B7243">
                <w:delText>g</w:delText>
              </w:r>
            </w:del>
            <w:r>
              <w:t xml:space="preserve">oddess of </w:t>
            </w:r>
            <w:ins w:id="40" w:author="Joey" w:date="2018-03-28T12:21:00Z">
              <w:r w:rsidR="002B7243">
                <w:t>E</w:t>
              </w:r>
            </w:ins>
            <w:del w:id="41" w:author="Joey" w:date="2018-03-28T12:21:00Z">
              <w:r w:rsidDel="002B7243">
                <w:delText>e</w:delText>
              </w:r>
            </w:del>
            <w:r>
              <w:t>ducation.</w:t>
            </w:r>
          </w:p>
        </w:tc>
      </w:tr>
      <w:tr w:rsidR="00D6434C" w14:paraId="238E3F53" w14:textId="77777777">
        <w:trPr>
          <w:trHeight w:val="300"/>
        </w:trPr>
        <w:tc>
          <w:tcPr>
            <w:tcW w:w="5316" w:type="dxa"/>
            <w:shd w:val="clear" w:color="auto" w:fill="auto"/>
          </w:tcPr>
          <w:p w14:paraId="4CE5B644" w14:textId="77777777" w:rsidR="00D6434C" w:rsidRDefault="00D6434C"/>
        </w:tc>
      </w:tr>
      <w:tr w:rsidR="00D6434C" w14:paraId="1EB3BFC6" w14:textId="77777777">
        <w:trPr>
          <w:trHeight w:val="300"/>
        </w:trPr>
        <w:tc>
          <w:tcPr>
            <w:tcW w:w="5316" w:type="dxa"/>
            <w:shd w:val="clear" w:color="auto" w:fill="auto"/>
          </w:tcPr>
          <w:p w14:paraId="232006DB" w14:textId="77777777" w:rsidR="00D6434C" w:rsidRDefault="00D6434C"/>
        </w:tc>
      </w:tr>
      <w:tr w:rsidR="00D6434C" w14:paraId="1793155B" w14:textId="77777777">
        <w:trPr>
          <w:trHeight w:val="300"/>
        </w:trPr>
        <w:tc>
          <w:tcPr>
            <w:tcW w:w="5316" w:type="dxa"/>
            <w:shd w:val="clear" w:color="auto" w:fill="auto"/>
          </w:tcPr>
          <w:p w14:paraId="70D0DBF4" w14:textId="5FF21938" w:rsidR="00D6434C" w:rsidRDefault="00A468EA">
            <w:proofErr w:type="spellStart"/>
            <w:r>
              <w:t>Renuka</w:t>
            </w:r>
            <w:proofErr w:type="spellEnd"/>
            <w:r>
              <w:t xml:space="preserve"> Devi admired a </w:t>
            </w:r>
            <w:proofErr w:type="spellStart"/>
            <w:r>
              <w:t>gandharva</w:t>
            </w:r>
            <w:proofErr w:type="spellEnd"/>
            <w:r>
              <w:t xml:space="preserve"> who passed</w:t>
            </w:r>
            <w:ins w:id="42" w:author="Joey" w:date="2018-03-28T12:21:00Z">
              <w:r w:rsidR="005A4EE3">
                <w:t xml:space="preserve"> her</w:t>
              </w:r>
            </w:ins>
            <w:r>
              <w:t xml:space="preserve"> by </w:t>
            </w:r>
            <w:r>
              <w:lastRenderedPageBreak/>
              <w:t>while she was fetching water from the river. As a result</w:t>
            </w:r>
            <w:ins w:id="43" w:author="Joey" w:date="2018-03-28T12:21:00Z">
              <w:r w:rsidR="005A4EE3">
                <w:t>,</w:t>
              </w:r>
            </w:ins>
            <w:r>
              <w:t xml:space="preserve"> she lost the powers she had gained by being a chaste wife.</w:t>
            </w:r>
          </w:p>
        </w:tc>
      </w:tr>
      <w:tr w:rsidR="00D6434C" w14:paraId="2283FCA6" w14:textId="77777777">
        <w:trPr>
          <w:trHeight w:val="300"/>
        </w:trPr>
        <w:tc>
          <w:tcPr>
            <w:tcW w:w="5316" w:type="dxa"/>
            <w:shd w:val="clear" w:color="auto" w:fill="auto"/>
          </w:tcPr>
          <w:p w14:paraId="00A70553" w14:textId="65BE5BB9" w:rsidR="00D6434C" w:rsidRDefault="00A468EA">
            <w:proofErr w:type="spellStart"/>
            <w:r>
              <w:lastRenderedPageBreak/>
              <w:t>Chitrasena</w:t>
            </w:r>
            <w:proofErr w:type="spellEnd"/>
            <w:r>
              <w:t xml:space="preserve"> is a </w:t>
            </w:r>
            <w:proofErr w:type="spellStart"/>
            <w:r>
              <w:t>gandharva</w:t>
            </w:r>
            <w:proofErr w:type="spellEnd"/>
            <w:r>
              <w:t xml:space="preserve"> who is cursed by Lord Krishna when he accidentally desecrates the oblations that a sage was making to the Sun God. </w:t>
            </w:r>
            <w:proofErr w:type="gramStart"/>
            <w:r>
              <w:t xml:space="preserve">He </w:t>
            </w:r>
            <w:ins w:id="44" w:author="Joey" w:date="2018-03-28T12:22:00Z">
              <w:r w:rsidR="005A4EE3">
                <w:t xml:space="preserve">is </w:t>
              </w:r>
            </w:ins>
            <w:r>
              <w:t xml:space="preserve">saved by </w:t>
            </w:r>
            <w:proofErr w:type="spellStart"/>
            <w:r>
              <w:t>Arjuna</w:t>
            </w:r>
            <w:proofErr w:type="spellEnd"/>
            <w:proofErr w:type="gramEnd"/>
            <w:r>
              <w:t xml:space="preserve"> in the end.</w:t>
            </w:r>
          </w:p>
        </w:tc>
      </w:tr>
      <w:tr w:rsidR="00D6434C" w14:paraId="1B97CA17" w14:textId="77777777">
        <w:trPr>
          <w:trHeight w:val="300"/>
        </w:trPr>
        <w:tc>
          <w:tcPr>
            <w:tcW w:w="5316" w:type="dxa"/>
            <w:shd w:val="clear" w:color="auto" w:fill="auto"/>
          </w:tcPr>
          <w:p w14:paraId="3C802853" w14:textId="77777777" w:rsidR="00D6434C" w:rsidRDefault="00D6434C"/>
        </w:tc>
      </w:tr>
      <w:tr w:rsidR="00D6434C" w14:paraId="468CDFE7" w14:textId="77777777">
        <w:trPr>
          <w:trHeight w:val="300"/>
        </w:trPr>
        <w:tc>
          <w:tcPr>
            <w:tcW w:w="5316" w:type="dxa"/>
            <w:shd w:val="clear" w:color="auto" w:fill="auto"/>
          </w:tcPr>
          <w:p w14:paraId="29308C8E" w14:textId="77777777" w:rsidR="00D6434C" w:rsidRDefault="00D6434C"/>
        </w:tc>
      </w:tr>
      <w:tr w:rsidR="00D6434C" w14:paraId="4E950789" w14:textId="77777777">
        <w:trPr>
          <w:trHeight w:val="300"/>
        </w:trPr>
        <w:tc>
          <w:tcPr>
            <w:tcW w:w="5316" w:type="dxa"/>
            <w:shd w:val="clear" w:color="auto" w:fill="auto"/>
          </w:tcPr>
          <w:p w14:paraId="2576833A" w14:textId="5219B750" w:rsidR="00D6434C" w:rsidRDefault="00A468EA">
            <w:proofErr w:type="spellStart"/>
            <w:r>
              <w:t>Dasamukha</w:t>
            </w:r>
            <w:proofErr w:type="spellEnd"/>
            <w:r>
              <w:t xml:space="preserve"> is another name for </w:t>
            </w:r>
            <w:proofErr w:type="spellStart"/>
            <w:r>
              <w:t>Ravana</w:t>
            </w:r>
            <w:proofErr w:type="spellEnd"/>
            <w:r>
              <w:t xml:space="preserve"> in the Ramayana. It means "</w:t>
            </w:r>
            <w:ins w:id="45" w:author="Joey" w:date="2018-03-28T12:22:00Z">
              <w:r w:rsidR="005A4EE3">
                <w:t>ten</w:t>
              </w:r>
            </w:ins>
            <w:del w:id="46" w:author="Joey" w:date="2018-03-28T12:22:00Z">
              <w:r w:rsidDel="005A4EE3">
                <w:delText>10</w:delText>
              </w:r>
            </w:del>
            <w:r>
              <w:t xml:space="preserve"> faces."</w:t>
            </w:r>
          </w:p>
        </w:tc>
      </w:tr>
      <w:tr w:rsidR="00D6434C" w14:paraId="5BFA984D" w14:textId="77777777">
        <w:trPr>
          <w:trHeight w:val="936"/>
        </w:trPr>
        <w:tc>
          <w:tcPr>
            <w:tcW w:w="5316" w:type="dxa"/>
            <w:shd w:val="clear" w:color="auto" w:fill="auto"/>
          </w:tcPr>
          <w:p w14:paraId="464EE6D7" w14:textId="77777777" w:rsidR="00D6434C" w:rsidRDefault="00A468EA">
            <w:proofErr w:type="spellStart"/>
            <w:r>
              <w:t>Dhirtirashtra</w:t>
            </w:r>
            <w:proofErr w:type="spellEnd"/>
            <w:r>
              <w:t xml:space="preserve"> is the biological son of Veda </w:t>
            </w:r>
            <w:proofErr w:type="spellStart"/>
            <w:r>
              <w:t>Vyasa</w:t>
            </w:r>
            <w:proofErr w:type="spellEnd"/>
            <w:r>
              <w:t xml:space="preserve"> and </w:t>
            </w:r>
            <w:proofErr w:type="spellStart"/>
            <w:r>
              <w:t>Ambika</w:t>
            </w:r>
            <w:proofErr w:type="spellEnd"/>
            <w:r>
              <w:t xml:space="preserve">. When </w:t>
            </w:r>
            <w:proofErr w:type="spellStart"/>
            <w:r>
              <w:t>Ambika</w:t>
            </w:r>
            <w:proofErr w:type="spellEnd"/>
            <w:r>
              <w:t xml:space="preserve"> saw Veda </w:t>
            </w:r>
            <w:proofErr w:type="spellStart"/>
            <w:r>
              <w:t>Vyasa</w:t>
            </w:r>
            <w:proofErr w:type="spellEnd"/>
            <w:r>
              <w:t xml:space="preserve">, she was afraid of his appearance and she closed her eyes, causing </w:t>
            </w:r>
            <w:proofErr w:type="spellStart"/>
            <w:r>
              <w:t>Dhirtirashtra</w:t>
            </w:r>
            <w:proofErr w:type="spellEnd"/>
            <w:r>
              <w:t xml:space="preserve"> to be born blind. He ruled as the King of </w:t>
            </w:r>
            <w:proofErr w:type="spellStart"/>
            <w:r>
              <w:t>Hastinapur</w:t>
            </w:r>
            <w:proofErr w:type="spellEnd"/>
            <w:r>
              <w:t xml:space="preserve"> as </w:t>
            </w:r>
            <w:proofErr w:type="spellStart"/>
            <w:r>
              <w:t>Pandu</w:t>
            </w:r>
            <w:proofErr w:type="spellEnd"/>
            <w:r>
              <w:t xml:space="preserve"> gave up his crown and retired to the forest with his wives.</w:t>
            </w:r>
          </w:p>
        </w:tc>
      </w:tr>
      <w:tr w:rsidR="00D6434C" w14:paraId="35319B09" w14:textId="77777777">
        <w:trPr>
          <w:trHeight w:val="300"/>
        </w:trPr>
        <w:tc>
          <w:tcPr>
            <w:tcW w:w="5316" w:type="dxa"/>
            <w:shd w:val="clear" w:color="auto" w:fill="auto"/>
          </w:tcPr>
          <w:p w14:paraId="37B1A5C7" w14:textId="0A2146DB" w:rsidR="00D6434C" w:rsidRDefault="00A468EA">
            <w:r>
              <w:t xml:space="preserve">Known as </w:t>
            </w:r>
            <w:proofErr w:type="spellStart"/>
            <w:r>
              <w:t>Devaki</w:t>
            </w:r>
            <w:proofErr w:type="spellEnd"/>
            <w:r>
              <w:t xml:space="preserve">, the princess of Mathura. After her marriage with </w:t>
            </w:r>
            <w:proofErr w:type="spellStart"/>
            <w:r>
              <w:t>Vasudeva</w:t>
            </w:r>
            <w:proofErr w:type="spellEnd"/>
            <w:r>
              <w:t xml:space="preserve">, the </w:t>
            </w:r>
            <w:proofErr w:type="spellStart"/>
            <w:r>
              <w:t>aakashavani</w:t>
            </w:r>
            <w:proofErr w:type="spellEnd"/>
            <w:r>
              <w:t xml:space="preserve"> (divine prophecy from the skies) announced that </w:t>
            </w:r>
            <w:proofErr w:type="spellStart"/>
            <w:r>
              <w:t>Kamsa</w:t>
            </w:r>
            <w:proofErr w:type="spellEnd"/>
            <w:r>
              <w:t xml:space="preserve"> (her brother) would die at the hands of her eight</w:t>
            </w:r>
            <w:ins w:id="47" w:author="Joey" w:date="2018-03-28T12:23:00Z">
              <w:r w:rsidR="005A4EE3">
                <w:t>h</w:t>
              </w:r>
            </w:ins>
            <w:r>
              <w:t xml:space="preserve"> child. Upon hearing this, </w:t>
            </w:r>
            <w:proofErr w:type="spellStart"/>
            <w:r>
              <w:t>Kamsa</w:t>
            </w:r>
            <w:proofErr w:type="spellEnd"/>
            <w:r>
              <w:t xml:space="preserve"> imprisoned both </w:t>
            </w:r>
            <w:proofErr w:type="spellStart"/>
            <w:r>
              <w:t>Devaki</w:t>
            </w:r>
            <w:proofErr w:type="spellEnd"/>
            <w:r>
              <w:t xml:space="preserve"> and </w:t>
            </w:r>
            <w:proofErr w:type="spellStart"/>
            <w:r>
              <w:t>Vasudewa</w:t>
            </w:r>
            <w:proofErr w:type="spellEnd"/>
            <w:r>
              <w:t xml:space="preserve"> and killed every child born to them. He was unsuccessful in killing the </w:t>
            </w:r>
            <w:ins w:id="48" w:author="Joey" w:date="2018-03-28T12:23:00Z">
              <w:r w:rsidR="005A4EE3">
                <w:t>seventh</w:t>
              </w:r>
            </w:ins>
            <w:del w:id="49" w:author="Joey" w:date="2018-03-28T12:23:00Z">
              <w:r w:rsidDel="005A4EE3">
                <w:delText>7th</w:delText>
              </w:r>
            </w:del>
            <w:r>
              <w:t xml:space="preserve"> and </w:t>
            </w:r>
            <w:ins w:id="50" w:author="Joey" w:date="2018-03-28T12:23:00Z">
              <w:r w:rsidR="005A4EE3">
                <w:t>eighth</w:t>
              </w:r>
            </w:ins>
            <w:del w:id="51" w:author="Joey" w:date="2018-03-28T12:23:00Z">
              <w:r w:rsidDel="005A4EE3">
                <w:delText>8th</w:delText>
              </w:r>
            </w:del>
            <w:r>
              <w:t xml:space="preserve"> child of the couple.</w:t>
            </w:r>
          </w:p>
        </w:tc>
      </w:tr>
      <w:tr w:rsidR="00D6434C" w14:paraId="117571A2" w14:textId="77777777">
        <w:trPr>
          <w:trHeight w:val="300"/>
        </w:trPr>
        <w:tc>
          <w:tcPr>
            <w:tcW w:w="5316" w:type="dxa"/>
            <w:shd w:val="clear" w:color="auto" w:fill="auto"/>
          </w:tcPr>
          <w:p w14:paraId="4B1576A5" w14:textId="77777777" w:rsidR="00D6434C" w:rsidRDefault="00D6434C"/>
        </w:tc>
      </w:tr>
      <w:tr w:rsidR="00D6434C" w14:paraId="2FB6B720" w14:textId="77777777">
        <w:trPr>
          <w:trHeight w:val="300"/>
        </w:trPr>
        <w:tc>
          <w:tcPr>
            <w:tcW w:w="5316" w:type="dxa"/>
            <w:shd w:val="clear" w:color="auto" w:fill="auto"/>
          </w:tcPr>
          <w:p w14:paraId="61951796" w14:textId="77777777" w:rsidR="00D6434C" w:rsidRDefault="00D6434C"/>
        </w:tc>
      </w:tr>
      <w:tr w:rsidR="00D6434C" w14:paraId="71BBFC3D" w14:textId="77777777">
        <w:trPr>
          <w:trHeight w:val="300"/>
        </w:trPr>
        <w:tc>
          <w:tcPr>
            <w:tcW w:w="5316" w:type="dxa"/>
            <w:shd w:val="clear" w:color="auto" w:fill="auto"/>
          </w:tcPr>
          <w:p w14:paraId="0F9C141B" w14:textId="77777777" w:rsidR="00D6434C" w:rsidRDefault="00D6434C"/>
        </w:tc>
      </w:tr>
      <w:tr w:rsidR="00D6434C" w14:paraId="537C2478" w14:textId="77777777">
        <w:trPr>
          <w:trHeight w:val="300"/>
        </w:trPr>
        <w:tc>
          <w:tcPr>
            <w:tcW w:w="5316" w:type="dxa"/>
            <w:shd w:val="clear" w:color="auto" w:fill="auto"/>
          </w:tcPr>
          <w:p w14:paraId="53C8A559" w14:textId="77777777" w:rsidR="00D6434C" w:rsidRDefault="00D6434C"/>
        </w:tc>
      </w:tr>
      <w:tr w:rsidR="00D6434C" w14:paraId="16B6479D" w14:textId="77777777">
        <w:trPr>
          <w:trHeight w:val="300"/>
        </w:trPr>
        <w:tc>
          <w:tcPr>
            <w:tcW w:w="5316" w:type="dxa"/>
            <w:shd w:val="clear" w:color="auto" w:fill="auto"/>
          </w:tcPr>
          <w:p w14:paraId="5C8FE0F7" w14:textId="77777777" w:rsidR="00D6434C" w:rsidRDefault="00D6434C"/>
        </w:tc>
      </w:tr>
      <w:tr w:rsidR="00D6434C" w14:paraId="39291BDB" w14:textId="77777777">
        <w:trPr>
          <w:trHeight w:val="300"/>
        </w:trPr>
        <w:tc>
          <w:tcPr>
            <w:tcW w:w="5316" w:type="dxa"/>
            <w:shd w:val="clear" w:color="auto" w:fill="auto"/>
          </w:tcPr>
          <w:p w14:paraId="69E60A61" w14:textId="77777777" w:rsidR="00D6434C" w:rsidRDefault="00D6434C"/>
        </w:tc>
      </w:tr>
      <w:tr w:rsidR="00D6434C" w14:paraId="21530C57" w14:textId="77777777">
        <w:trPr>
          <w:trHeight w:val="300"/>
        </w:trPr>
        <w:tc>
          <w:tcPr>
            <w:tcW w:w="5316" w:type="dxa"/>
            <w:shd w:val="clear" w:color="auto" w:fill="auto"/>
          </w:tcPr>
          <w:p w14:paraId="791E7A9F" w14:textId="77777777" w:rsidR="00D6434C" w:rsidRDefault="00A468EA">
            <w:r>
              <w:t xml:space="preserve">Known as </w:t>
            </w:r>
            <w:proofErr w:type="spellStart"/>
            <w:r>
              <w:t>Draupadi</w:t>
            </w:r>
            <w:proofErr w:type="spellEnd"/>
            <w:r>
              <w:t xml:space="preserve">. She is also known as </w:t>
            </w:r>
            <w:proofErr w:type="spellStart"/>
            <w:r>
              <w:t>Panchali</w:t>
            </w:r>
            <w:proofErr w:type="spellEnd"/>
            <w:r>
              <w:t xml:space="preserve">. She is considered an </w:t>
            </w:r>
            <w:proofErr w:type="spellStart"/>
            <w:r>
              <w:t>ayonija</w:t>
            </w:r>
            <w:proofErr w:type="spellEnd"/>
            <w:r>
              <w:t xml:space="preserve"> (she who is not born out of a mother) as she emerged out of the </w:t>
            </w:r>
            <w:commentRangeStart w:id="52"/>
            <w:r>
              <w:t>/</w:t>
            </w:r>
            <w:proofErr w:type="spellStart"/>
            <w:r>
              <w:t>yagna</w:t>
            </w:r>
            <w:proofErr w:type="spellEnd"/>
            <w:r>
              <w:t>/ fire</w:t>
            </w:r>
            <w:commentRangeEnd w:id="52"/>
            <w:r w:rsidR="00714897">
              <w:rPr>
                <w:rStyle w:val="CommentReference"/>
              </w:rPr>
              <w:commentReference w:id="52"/>
            </w:r>
            <w:r>
              <w:t xml:space="preserve">. She is therefore considered powerful and pure. She is married to all five </w:t>
            </w:r>
            <w:proofErr w:type="spellStart"/>
            <w:r>
              <w:t>Pandhava</w:t>
            </w:r>
            <w:proofErr w:type="spellEnd"/>
            <w:r>
              <w:t xml:space="preserve"> in the Indian version.</w:t>
            </w:r>
          </w:p>
        </w:tc>
      </w:tr>
      <w:tr w:rsidR="00D6434C" w14:paraId="375F2012" w14:textId="77777777">
        <w:trPr>
          <w:trHeight w:val="300"/>
        </w:trPr>
        <w:tc>
          <w:tcPr>
            <w:tcW w:w="5316" w:type="dxa"/>
            <w:shd w:val="clear" w:color="auto" w:fill="auto"/>
          </w:tcPr>
          <w:p w14:paraId="0A0D32B6" w14:textId="4A25E173" w:rsidR="00D6434C" w:rsidRDefault="00A468EA">
            <w:r>
              <w:t xml:space="preserve">Sage </w:t>
            </w:r>
            <w:proofErr w:type="spellStart"/>
            <w:r>
              <w:t>Durvasa</w:t>
            </w:r>
            <w:proofErr w:type="spellEnd"/>
            <w:ins w:id="53" w:author="Joey" w:date="2018-03-28T12:35:00Z">
              <w:r w:rsidR="00714897">
                <w:t xml:space="preserve"> is</w:t>
              </w:r>
            </w:ins>
            <w:r>
              <w:t xml:space="preserve"> a renowned sage who is also known for his short temper. He </w:t>
            </w:r>
            <w:proofErr w:type="gramStart"/>
            <w:r>
              <w:t>is said to have been impressed</w:t>
            </w:r>
            <w:proofErr w:type="gramEnd"/>
            <w:r>
              <w:t xml:space="preserve"> by </w:t>
            </w:r>
            <w:proofErr w:type="spellStart"/>
            <w:r>
              <w:t>Kunti's</w:t>
            </w:r>
            <w:proofErr w:type="spellEnd"/>
            <w:r>
              <w:t xml:space="preserve"> hospitality when he came to </w:t>
            </w:r>
            <w:proofErr w:type="spellStart"/>
            <w:r>
              <w:t>Kuntibhoja's</w:t>
            </w:r>
            <w:proofErr w:type="spellEnd"/>
            <w:r>
              <w:t xml:space="preserve"> palace. He taught her a mantra that would enable her to give her son the qualities of the deity she evoked with it.</w:t>
            </w:r>
          </w:p>
        </w:tc>
      </w:tr>
      <w:tr w:rsidR="00D6434C" w14:paraId="5449465B" w14:textId="77777777">
        <w:trPr>
          <w:trHeight w:val="300"/>
        </w:trPr>
        <w:tc>
          <w:tcPr>
            <w:tcW w:w="5316" w:type="dxa"/>
            <w:shd w:val="clear" w:color="auto" w:fill="auto"/>
          </w:tcPr>
          <w:p w14:paraId="575E35F8" w14:textId="77777777" w:rsidR="00D6434C" w:rsidRDefault="00A468EA">
            <w:r>
              <w:t xml:space="preserve">Known as the goddess who killed </w:t>
            </w:r>
            <w:proofErr w:type="spellStart"/>
            <w:r>
              <w:t>Mahishasura</w:t>
            </w:r>
            <w:proofErr w:type="spellEnd"/>
            <w:r>
              <w:t>, a buffalo headed demon for his atrocities against rishis and deva. She is also the wife of Lord Shiva.</w:t>
            </w:r>
          </w:p>
        </w:tc>
      </w:tr>
      <w:tr w:rsidR="00D6434C" w14:paraId="63CAFB72" w14:textId="77777777">
        <w:trPr>
          <w:trHeight w:val="300"/>
        </w:trPr>
        <w:tc>
          <w:tcPr>
            <w:tcW w:w="5316" w:type="dxa"/>
            <w:shd w:val="clear" w:color="auto" w:fill="auto"/>
          </w:tcPr>
          <w:p w14:paraId="1A1CF40B" w14:textId="77777777" w:rsidR="00D6434C" w:rsidRDefault="00A468EA">
            <w:proofErr w:type="spellStart"/>
            <w:r>
              <w:t>Drona</w:t>
            </w:r>
            <w:proofErr w:type="spellEnd"/>
            <w:r>
              <w:t xml:space="preserve"> is the guru of both the </w:t>
            </w:r>
            <w:proofErr w:type="spellStart"/>
            <w:r>
              <w:t>Pandavas</w:t>
            </w:r>
            <w:proofErr w:type="spellEnd"/>
            <w:r>
              <w:t xml:space="preserve"> and </w:t>
            </w:r>
            <w:proofErr w:type="spellStart"/>
            <w:r>
              <w:t>Kauravas</w:t>
            </w:r>
            <w:proofErr w:type="spellEnd"/>
            <w:r>
              <w:t xml:space="preserve">. One of his reasons for teaching the </w:t>
            </w:r>
            <w:proofErr w:type="spellStart"/>
            <w:r>
              <w:t>Pandavas</w:t>
            </w:r>
            <w:proofErr w:type="spellEnd"/>
            <w:r>
              <w:t xml:space="preserve"> and </w:t>
            </w:r>
            <w:proofErr w:type="spellStart"/>
            <w:r>
              <w:t>Kauravas</w:t>
            </w:r>
            <w:proofErr w:type="spellEnd"/>
            <w:r>
              <w:t xml:space="preserve"> was to create a strong force to defeat his </w:t>
            </w:r>
            <w:r>
              <w:lastRenderedPageBreak/>
              <w:t xml:space="preserve">enemy, King </w:t>
            </w:r>
            <w:proofErr w:type="spellStart"/>
            <w:r>
              <w:t>Drupada</w:t>
            </w:r>
            <w:proofErr w:type="spellEnd"/>
            <w:r>
              <w:t>.</w:t>
            </w:r>
          </w:p>
        </w:tc>
      </w:tr>
      <w:tr w:rsidR="00D6434C" w14:paraId="6631BAD4" w14:textId="77777777">
        <w:trPr>
          <w:trHeight w:val="300"/>
        </w:trPr>
        <w:tc>
          <w:tcPr>
            <w:tcW w:w="5316" w:type="dxa"/>
            <w:shd w:val="clear" w:color="auto" w:fill="auto"/>
          </w:tcPr>
          <w:p w14:paraId="7D1D401E" w14:textId="5D202E33" w:rsidR="00D6434C" w:rsidRDefault="00A468EA" w:rsidP="00F23B65">
            <w:r>
              <w:lastRenderedPageBreak/>
              <w:t xml:space="preserve">He is </w:t>
            </w:r>
            <w:ins w:id="54" w:author="Joey" w:date="2018-03-28T12:36:00Z">
              <w:r w:rsidR="00714897">
                <w:t xml:space="preserve">the </w:t>
              </w:r>
            </w:ins>
            <w:r>
              <w:t xml:space="preserve">oldest son of </w:t>
            </w:r>
            <w:del w:id="55" w:author="Joey" w:date="2018-03-28T12:39:00Z">
              <w:r w:rsidDel="00F23B65">
                <w:delText xml:space="preserve">the </w:delText>
              </w:r>
            </w:del>
            <w:proofErr w:type="spellStart"/>
            <w:r>
              <w:t>Dhirtirashtra</w:t>
            </w:r>
            <w:proofErr w:type="spellEnd"/>
            <w:r>
              <w:t xml:space="preserve"> and </w:t>
            </w:r>
            <w:proofErr w:type="spellStart"/>
            <w:r>
              <w:t>Gandhari</w:t>
            </w:r>
            <w:proofErr w:type="spellEnd"/>
            <w:r>
              <w:t xml:space="preserve">. He learned the art of mace fighting from </w:t>
            </w:r>
            <w:proofErr w:type="spellStart"/>
            <w:r>
              <w:t>Balarama</w:t>
            </w:r>
            <w:proofErr w:type="spellEnd"/>
            <w:r>
              <w:t xml:space="preserve"> and is believed to have been his favorite. </w:t>
            </w:r>
          </w:p>
        </w:tc>
      </w:tr>
      <w:tr w:rsidR="00D6434C" w14:paraId="55B7F643" w14:textId="77777777">
        <w:trPr>
          <w:trHeight w:val="300"/>
        </w:trPr>
        <w:tc>
          <w:tcPr>
            <w:tcW w:w="5316" w:type="dxa"/>
            <w:shd w:val="clear" w:color="auto" w:fill="auto"/>
          </w:tcPr>
          <w:p w14:paraId="1CD941A4" w14:textId="72B2182C" w:rsidR="00D6434C" w:rsidRDefault="00A468EA">
            <w:proofErr w:type="spellStart"/>
            <w:r>
              <w:t>Irawati</w:t>
            </w:r>
            <w:proofErr w:type="spellEnd"/>
            <w:r>
              <w:t xml:space="preserve"> is the daughter of Prince Uttar (</w:t>
            </w:r>
            <w:proofErr w:type="spellStart"/>
            <w:r>
              <w:t>Uttaraa's</w:t>
            </w:r>
            <w:proofErr w:type="spellEnd"/>
            <w:r>
              <w:t xml:space="preserve"> brother) and the wife of </w:t>
            </w:r>
            <w:proofErr w:type="spellStart"/>
            <w:r>
              <w:t>Janmajeya</w:t>
            </w:r>
            <w:proofErr w:type="spellEnd"/>
            <w:r>
              <w:t xml:space="preserve">, son of King </w:t>
            </w:r>
            <w:proofErr w:type="spellStart"/>
            <w:r>
              <w:t>Parikshit</w:t>
            </w:r>
            <w:proofErr w:type="spellEnd"/>
            <w:r>
              <w:t xml:space="preserve">. </w:t>
            </w:r>
            <w:proofErr w:type="spellStart"/>
            <w:r>
              <w:t>Balarama</w:t>
            </w:r>
            <w:proofErr w:type="spellEnd"/>
            <w:r>
              <w:t xml:space="preserve"> is known to have one wife </w:t>
            </w:r>
            <w:commentRangeStart w:id="56"/>
            <w:ins w:id="57" w:author="Joey" w:date="2018-03-28T12:37:00Z">
              <w:r w:rsidR="00714897">
                <w:t>who goes</w:t>
              </w:r>
              <w:commentRangeEnd w:id="56"/>
              <w:r w:rsidR="00BF1D8C">
                <w:rPr>
                  <w:rStyle w:val="CommentReference"/>
                </w:rPr>
                <w:commentReference w:id="56"/>
              </w:r>
              <w:r w:rsidR="00714897">
                <w:t xml:space="preserve"> </w:t>
              </w:r>
            </w:ins>
            <w:r>
              <w:t xml:space="preserve">by the name of </w:t>
            </w:r>
            <w:proofErr w:type="spellStart"/>
            <w:r>
              <w:t>Revathi</w:t>
            </w:r>
            <w:proofErr w:type="spellEnd"/>
            <w:r>
              <w:t>.</w:t>
            </w:r>
          </w:p>
        </w:tc>
      </w:tr>
      <w:tr w:rsidR="00D6434C" w14:paraId="7FDD754B" w14:textId="77777777">
        <w:trPr>
          <w:trHeight w:val="300"/>
        </w:trPr>
        <w:tc>
          <w:tcPr>
            <w:tcW w:w="5316" w:type="dxa"/>
            <w:shd w:val="clear" w:color="auto" w:fill="auto"/>
          </w:tcPr>
          <w:p w14:paraId="0D6F3F56" w14:textId="77777777" w:rsidR="00D6434C" w:rsidRDefault="00D6434C"/>
        </w:tc>
      </w:tr>
      <w:tr w:rsidR="00D6434C" w14:paraId="3BA38EDE" w14:textId="77777777">
        <w:trPr>
          <w:trHeight w:val="300"/>
        </w:trPr>
        <w:tc>
          <w:tcPr>
            <w:tcW w:w="5316" w:type="dxa"/>
            <w:shd w:val="clear" w:color="auto" w:fill="auto"/>
          </w:tcPr>
          <w:p w14:paraId="6DE9C125" w14:textId="77777777" w:rsidR="00D6434C" w:rsidRDefault="00D6434C"/>
        </w:tc>
      </w:tr>
      <w:tr w:rsidR="00D6434C" w14:paraId="5A555CE8" w14:textId="77777777">
        <w:trPr>
          <w:trHeight w:val="300"/>
        </w:trPr>
        <w:tc>
          <w:tcPr>
            <w:tcW w:w="5316" w:type="dxa"/>
            <w:shd w:val="clear" w:color="auto" w:fill="auto"/>
          </w:tcPr>
          <w:p w14:paraId="0CACC02E" w14:textId="77777777" w:rsidR="00D6434C" w:rsidRDefault="00A468EA">
            <w:r>
              <w:t xml:space="preserve">Garuda is known as the vehicle of Lord Vishnu. He is known as the son of sage </w:t>
            </w:r>
            <w:proofErr w:type="spellStart"/>
            <w:r>
              <w:t>Kashyapa</w:t>
            </w:r>
            <w:proofErr w:type="spellEnd"/>
            <w:r>
              <w:t xml:space="preserve"> and </w:t>
            </w:r>
            <w:proofErr w:type="spellStart"/>
            <w:r>
              <w:t>Vinata</w:t>
            </w:r>
            <w:proofErr w:type="spellEnd"/>
            <w:r>
              <w:t>.</w:t>
            </w:r>
          </w:p>
        </w:tc>
      </w:tr>
      <w:tr w:rsidR="00D6434C" w14:paraId="241649AD" w14:textId="77777777">
        <w:trPr>
          <w:trHeight w:val="1080"/>
        </w:trPr>
        <w:tc>
          <w:tcPr>
            <w:tcW w:w="5316" w:type="dxa"/>
            <w:shd w:val="clear" w:color="auto" w:fill="auto"/>
          </w:tcPr>
          <w:p w14:paraId="17DA12F7" w14:textId="0FCC67BA" w:rsidR="00D6434C" w:rsidRDefault="00A468EA" w:rsidP="00982ED3">
            <w:proofErr w:type="spellStart"/>
            <w:r>
              <w:t>Gatotkacha</w:t>
            </w:r>
            <w:proofErr w:type="spellEnd"/>
            <w:r>
              <w:t xml:space="preserve"> is born to the ogress </w:t>
            </w:r>
            <w:proofErr w:type="spellStart"/>
            <w:r>
              <w:t>Hidimbi</w:t>
            </w:r>
            <w:proofErr w:type="spellEnd"/>
            <w:r>
              <w:t xml:space="preserve"> and prince </w:t>
            </w:r>
            <w:proofErr w:type="spellStart"/>
            <w:r>
              <w:t>Bhima</w:t>
            </w:r>
            <w:proofErr w:type="spellEnd"/>
            <w:r>
              <w:t xml:space="preserve">. He is often depicted as a giant. He was raised by his mother and helped the </w:t>
            </w:r>
            <w:proofErr w:type="spellStart"/>
            <w:r>
              <w:t>Pandavas</w:t>
            </w:r>
            <w:proofErr w:type="spellEnd"/>
            <w:r>
              <w:t xml:space="preserve"> during the Mahabharata war. He was killed in the end. Even at the point of his death, he fell down in</w:t>
            </w:r>
            <w:ins w:id="59" w:author="Joey" w:date="2018-03-28T12:40:00Z">
              <w:r w:rsidR="00982ED3">
                <w:t xml:space="preserve"> such</w:t>
              </w:r>
            </w:ins>
            <w:r>
              <w:t xml:space="preserve"> a way </w:t>
            </w:r>
            <w:del w:id="60" w:author="Joey" w:date="2018-03-28T12:40:00Z">
              <w:r w:rsidDel="00982ED3">
                <w:delText xml:space="preserve">such </w:delText>
              </w:r>
            </w:del>
            <w:r>
              <w:t xml:space="preserve">that his body crushed the </w:t>
            </w:r>
            <w:proofErr w:type="spellStart"/>
            <w:r>
              <w:t>Kaurava</w:t>
            </w:r>
            <w:proofErr w:type="spellEnd"/>
            <w:r>
              <w:t xml:space="preserve"> soldiers, hence helping the </w:t>
            </w:r>
            <w:proofErr w:type="spellStart"/>
            <w:r>
              <w:t>Pandavas</w:t>
            </w:r>
            <w:proofErr w:type="spellEnd"/>
            <w:r>
              <w:t xml:space="preserve"> even when he was about to die.</w:t>
            </w:r>
          </w:p>
        </w:tc>
      </w:tr>
      <w:tr w:rsidR="00D6434C" w14:paraId="76119E21" w14:textId="77777777">
        <w:trPr>
          <w:trHeight w:val="300"/>
        </w:trPr>
        <w:tc>
          <w:tcPr>
            <w:tcW w:w="5316" w:type="dxa"/>
            <w:shd w:val="clear" w:color="auto" w:fill="auto"/>
          </w:tcPr>
          <w:p w14:paraId="06153151" w14:textId="77777777" w:rsidR="00D6434C" w:rsidRDefault="00D6434C"/>
        </w:tc>
      </w:tr>
      <w:tr w:rsidR="00D6434C" w14:paraId="30DAEEBD" w14:textId="77777777">
        <w:trPr>
          <w:trHeight w:val="300"/>
        </w:trPr>
        <w:tc>
          <w:tcPr>
            <w:tcW w:w="5316" w:type="dxa"/>
            <w:shd w:val="clear" w:color="auto" w:fill="auto"/>
          </w:tcPr>
          <w:p w14:paraId="1CEC508D" w14:textId="5987008F" w:rsidR="00D6434C" w:rsidRDefault="00A468EA">
            <w:proofErr w:type="spellStart"/>
            <w:r>
              <w:t>Gandhari</w:t>
            </w:r>
            <w:proofErr w:type="spellEnd"/>
            <w:r>
              <w:t xml:space="preserve"> is the princess of </w:t>
            </w:r>
            <w:proofErr w:type="spellStart"/>
            <w:r>
              <w:t>Gandhar</w:t>
            </w:r>
            <w:proofErr w:type="spellEnd"/>
            <w:r>
              <w:t xml:space="preserve"> and the daughter of King </w:t>
            </w:r>
            <w:proofErr w:type="spellStart"/>
            <w:r>
              <w:t>Subala</w:t>
            </w:r>
            <w:proofErr w:type="spellEnd"/>
            <w:r>
              <w:t xml:space="preserve">. </w:t>
            </w:r>
            <w:proofErr w:type="spellStart"/>
            <w:r>
              <w:t>Sakuni</w:t>
            </w:r>
            <w:proofErr w:type="spellEnd"/>
            <w:r>
              <w:t xml:space="preserve"> is her brother. She is the wife of </w:t>
            </w:r>
            <w:proofErr w:type="spellStart"/>
            <w:r>
              <w:t>Dhirtirashtra</w:t>
            </w:r>
            <w:proofErr w:type="spellEnd"/>
            <w:r>
              <w:t xml:space="preserve"> and mother of the </w:t>
            </w:r>
            <w:proofErr w:type="spellStart"/>
            <w:r>
              <w:t>Kauravas</w:t>
            </w:r>
            <w:proofErr w:type="spellEnd"/>
            <w:r>
              <w:t>. Her act of blindfolding her eyes in response to her husband's blindness is regarded as the sign of her chasteness and love towards her husband.</w:t>
            </w:r>
          </w:p>
        </w:tc>
      </w:tr>
      <w:tr w:rsidR="00D6434C" w14:paraId="25F2B1C4" w14:textId="77777777">
        <w:trPr>
          <w:trHeight w:val="300"/>
        </w:trPr>
        <w:tc>
          <w:tcPr>
            <w:tcW w:w="5316" w:type="dxa"/>
            <w:shd w:val="clear" w:color="auto" w:fill="auto"/>
          </w:tcPr>
          <w:p w14:paraId="5A05A75E" w14:textId="25801058" w:rsidR="00D6434C" w:rsidRDefault="00A468EA">
            <w:r>
              <w:t xml:space="preserve">The story of Krishna and the false </w:t>
            </w:r>
            <w:proofErr w:type="spellStart"/>
            <w:r>
              <w:t>Vasudeva</w:t>
            </w:r>
            <w:proofErr w:type="spellEnd"/>
            <w:r>
              <w:t xml:space="preserve"> is mentioned</w:t>
            </w:r>
            <w:ins w:id="61" w:author="Joey" w:date="2018-03-28T14:52:00Z">
              <w:r w:rsidR="008F1281">
                <w:t xml:space="preserve"> in</w:t>
              </w:r>
            </w:ins>
            <w:r>
              <w:t xml:space="preserve"> the /Amar </w:t>
            </w:r>
            <w:proofErr w:type="spellStart"/>
            <w:r>
              <w:t>Chitra</w:t>
            </w:r>
            <w:proofErr w:type="spellEnd"/>
            <w:r>
              <w:t xml:space="preserve"> Katha/ series. He is </w:t>
            </w:r>
            <w:proofErr w:type="spellStart"/>
            <w:r>
              <w:t>Paundraka</w:t>
            </w:r>
            <w:proofErr w:type="spellEnd"/>
            <w:r>
              <w:t xml:space="preserve"> </w:t>
            </w:r>
            <w:proofErr w:type="spellStart"/>
            <w:r>
              <w:t>Vasudeva</w:t>
            </w:r>
            <w:proofErr w:type="spellEnd"/>
            <w:r>
              <w:t xml:space="preserve">, the King of </w:t>
            </w:r>
            <w:proofErr w:type="spellStart"/>
            <w:r>
              <w:t>Pundara</w:t>
            </w:r>
            <w:proofErr w:type="spellEnd"/>
            <w:r>
              <w:t>. He sees Krishna as his enemy and also imitates Krishna's attire.</w:t>
            </w:r>
          </w:p>
        </w:tc>
      </w:tr>
      <w:tr w:rsidR="00D6434C" w14:paraId="451DC548" w14:textId="77777777">
        <w:trPr>
          <w:trHeight w:val="300"/>
        </w:trPr>
        <w:tc>
          <w:tcPr>
            <w:tcW w:w="5316" w:type="dxa"/>
            <w:shd w:val="clear" w:color="auto" w:fill="auto"/>
          </w:tcPr>
          <w:p w14:paraId="6A9A8644" w14:textId="1EA785DE" w:rsidR="00D6434C" w:rsidRDefault="00A468EA" w:rsidP="008F1281">
            <w:r>
              <w:t xml:space="preserve">Known as Sage </w:t>
            </w:r>
            <w:proofErr w:type="spellStart"/>
            <w:r>
              <w:t>Agastya</w:t>
            </w:r>
            <w:proofErr w:type="spellEnd"/>
            <w:r>
              <w:t xml:space="preserve">, one of the 18 </w:t>
            </w:r>
            <w:proofErr w:type="spellStart"/>
            <w:r>
              <w:t>siddhars</w:t>
            </w:r>
            <w:proofErr w:type="spellEnd"/>
            <w:r>
              <w:t xml:space="preserve"> (sages) who are considered to be ardent devotees of Lord Shiva. Sage </w:t>
            </w:r>
            <w:proofErr w:type="spellStart"/>
            <w:r>
              <w:t>Agastya</w:t>
            </w:r>
            <w:proofErr w:type="spellEnd"/>
            <w:r>
              <w:t xml:space="preserve"> (who is said to be of Aryan origin) is said to have learnt Tamil from </w:t>
            </w:r>
            <w:proofErr w:type="spellStart"/>
            <w:r>
              <w:t>Murugan</w:t>
            </w:r>
            <w:proofErr w:type="spellEnd"/>
            <w:r>
              <w:t>, the son of Lord Shiva</w:t>
            </w:r>
            <w:ins w:id="62" w:author="Joey" w:date="2018-03-28T14:53:00Z">
              <w:r w:rsidR="008F1281">
                <w:t>,</w:t>
              </w:r>
            </w:ins>
            <w:r>
              <w:t xml:space="preserve"> and is said to have mastered the language so well that he even had several disciples under him. He is said to have also vanquished the </w:t>
            </w:r>
            <w:commentRangeStart w:id="63"/>
            <w:proofErr w:type="spellStart"/>
            <w:r>
              <w:t>rakshasas</w:t>
            </w:r>
            <w:proofErr w:type="spellEnd"/>
            <w:r>
              <w:t xml:space="preserve"> </w:t>
            </w:r>
            <w:commentRangeEnd w:id="63"/>
            <w:r w:rsidR="008F1281">
              <w:rPr>
                <w:rStyle w:val="CommentReference"/>
              </w:rPr>
              <w:commentReference w:id="63"/>
            </w:r>
            <w:proofErr w:type="spellStart"/>
            <w:r>
              <w:t>Vatapi</w:t>
            </w:r>
            <w:proofErr w:type="spellEnd"/>
            <w:r>
              <w:t xml:space="preserve"> and his brother</w:t>
            </w:r>
            <w:ins w:id="64" w:author="Joey" w:date="2018-03-28T14:58:00Z">
              <w:r w:rsidR="008F1281">
                <w:t xml:space="preserve"> </w:t>
              </w:r>
            </w:ins>
            <w:del w:id="65" w:author="Joey" w:date="2018-03-28T14:59:00Z">
              <w:r w:rsidDel="008F1281">
                <w:delText xml:space="preserve"> </w:delText>
              </w:r>
            </w:del>
            <w:proofErr w:type="spellStart"/>
            <w:r>
              <w:t>Ilvala</w:t>
            </w:r>
            <w:proofErr w:type="spellEnd"/>
            <w:ins w:id="66" w:author="Joey" w:date="2018-03-28T14:59:00Z">
              <w:r w:rsidR="008F1281">
                <w:t>,</w:t>
              </w:r>
            </w:ins>
            <w:r>
              <w:t xml:space="preserve"> who used to devour</w:t>
            </w:r>
            <w:del w:id="67" w:author="Joey" w:date="2018-03-28T14:57:00Z">
              <w:r w:rsidDel="008F1281">
                <w:delText xml:space="preserve"> up</w:delText>
              </w:r>
            </w:del>
            <w:r>
              <w:t xml:space="preserve"> innocent sages by disguising themselves as </w:t>
            </w:r>
            <w:commentRangeStart w:id="68"/>
            <w:r>
              <w:t>humans</w:t>
            </w:r>
            <w:commentRangeEnd w:id="68"/>
            <w:r w:rsidR="008F1281">
              <w:rPr>
                <w:rStyle w:val="CommentReference"/>
              </w:rPr>
              <w:commentReference w:id="68"/>
            </w:r>
            <w:ins w:id="69" w:author="Joey" w:date="2018-03-28T14:58:00Z">
              <w:r w:rsidR="008F1281">
                <w:t>.</w:t>
              </w:r>
            </w:ins>
            <w:r>
              <w:t xml:space="preserve"> </w:t>
            </w:r>
            <w:del w:id="70" w:author="Joey" w:date="2018-03-28T14:58:00Z">
              <w:r w:rsidDel="008F1281">
                <w:delText xml:space="preserve">and </w:delText>
              </w:r>
            </w:del>
            <w:ins w:id="71" w:author="Joey" w:date="2018-03-28T14:58:00Z">
              <w:r w:rsidR="008F1281">
                <w:t>They would serve</w:t>
              </w:r>
            </w:ins>
            <w:del w:id="72" w:author="Joey" w:date="2018-03-28T14:58:00Z">
              <w:r w:rsidDel="008F1281">
                <w:delText>serving</w:delText>
              </w:r>
            </w:del>
            <w:r>
              <w:t xml:space="preserve"> sages who passed by their hut and kill them for a meal. </w:t>
            </w:r>
            <w:proofErr w:type="spellStart"/>
            <w:r>
              <w:t>Agastya</w:t>
            </w:r>
            <w:proofErr w:type="spellEnd"/>
            <w:r>
              <w:t xml:space="preserve">, being aware of this, protects the others from harm by tricking the two </w:t>
            </w:r>
            <w:proofErr w:type="spellStart"/>
            <w:r>
              <w:t>rakshasas</w:t>
            </w:r>
            <w:proofErr w:type="spellEnd"/>
            <w:r>
              <w:t xml:space="preserve"> into killing themselves.</w:t>
            </w:r>
          </w:p>
        </w:tc>
      </w:tr>
      <w:tr w:rsidR="00D6434C" w14:paraId="2CE0626D" w14:textId="77777777">
        <w:trPr>
          <w:trHeight w:val="312"/>
        </w:trPr>
        <w:tc>
          <w:tcPr>
            <w:tcW w:w="5316" w:type="dxa"/>
            <w:shd w:val="clear" w:color="auto" w:fill="auto"/>
          </w:tcPr>
          <w:p w14:paraId="2226282F" w14:textId="77777777" w:rsidR="00D6434C" w:rsidRDefault="00D6434C"/>
        </w:tc>
      </w:tr>
      <w:tr w:rsidR="00D6434C" w14:paraId="4886E9E8" w14:textId="77777777">
        <w:trPr>
          <w:trHeight w:val="300"/>
        </w:trPr>
        <w:tc>
          <w:tcPr>
            <w:tcW w:w="5316" w:type="dxa"/>
            <w:shd w:val="clear" w:color="auto" w:fill="auto"/>
          </w:tcPr>
          <w:p w14:paraId="372CB0C9" w14:textId="0029E6D9" w:rsidR="00D6434C" w:rsidRDefault="00A468EA" w:rsidP="00DA2C13">
            <w:r>
              <w:t xml:space="preserve">Known as </w:t>
            </w:r>
            <w:proofErr w:type="spellStart"/>
            <w:r>
              <w:t>Indra</w:t>
            </w:r>
            <w:proofErr w:type="spellEnd"/>
            <w:r>
              <w:t xml:space="preserve"> or </w:t>
            </w:r>
            <w:proofErr w:type="spellStart"/>
            <w:r>
              <w:t>Devendra</w:t>
            </w:r>
            <w:proofErr w:type="spellEnd"/>
            <w:r>
              <w:t xml:space="preserve">, the King of Devas (celestial beings). His wife is known as </w:t>
            </w:r>
            <w:proofErr w:type="spellStart"/>
            <w:r>
              <w:t>Indrani</w:t>
            </w:r>
            <w:proofErr w:type="spellEnd"/>
            <w:r>
              <w:t xml:space="preserve">. </w:t>
            </w:r>
            <w:commentRangeStart w:id="73"/>
            <w:proofErr w:type="spellStart"/>
            <w:r>
              <w:t>Indra</w:t>
            </w:r>
            <w:proofErr w:type="spellEnd"/>
            <w:r>
              <w:t xml:space="preserve"> is also mentioned </w:t>
            </w:r>
            <w:ins w:id="74" w:author="Joey" w:date="2018-03-28T15:02:00Z">
              <w:r w:rsidR="00E861CE">
                <w:t xml:space="preserve">in </w:t>
              </w:r>
            </w:ins>
            <w:r>
              <w:t xml:space="preserve">the /Krishna </w:t>
            </w:r>
            <w:proofErr w:type="spellStart"/>
            <w:r>
              <w:t>Leela</w:t>
            </w:r>
            <w:proofErr w:type="spellEnd"/>
            <w:r>
              <w:t xml:space="preserve">/ (the divine </w:t>
            </w:r>
            <w:r>
              <w:lastRenderedPageBreak/>
              <w:t xml:space="preserve">acts of Krishna) whereby the </w:t>
            </w:r>
            <w:del w:id="75" w:author="Joey" w:date="2018-03-28T15:02:00Z">
              <w:r w:rsidDel="00E861CE">
                <w:delText xml:space="preserve">the </w:delText>
              </w:r>
            </w:del>
            <w:r>
              <w:t xml:space="preserve">fellow villagers of Lord Krishna used to perform prayers to ask </w:t>
            </w:r>
            <w:del w:id="76" w:author="Joey" w:date="2018-03-31T19:11:00Z">
              <w:r w:rsidDel="00DA2C13">
                <w:delText xml:space="preserve">Lord </w:delText>
              </w:r>
            </w:del>
            <w:proofErr w:type="spellStart"/>
            <w:r>
              <w:t>Indra</w:t>
            </w:r>
            <w:proofErr w:type="spellEnd"/>
            <w:r>
              <w:t xml:space="preserve"> for rain. However at one point when Krishna told them not to do so, the villagers stopped and this enraged </w:t>
            </w:r>
            <w:proofErr w:type="spellStart"/>
            <w:r>
              <w:t>Indra</w:t>
            </w:r>
            <w:proofErr w:type="spellEnd"/>
            <w:r>
              <w:t>.</w:t>
            </w:r>
            <w:commentRangeEnd w:id="73"/>
            <w:r w:rsidR="00B0604F">
              <w:rPr>
                <w:rStyle w:val="CommentReference"/>
              </w:rPr>
              <w:commentReference w:id="73"/>
            </w:r>
            <w:r>
              <w:t xml:space="preserve"> He punished the village</w:t>
            </w:r>
            <w:ins w:id="77" w:author="Joey" w:date="2018-03-28T15:23:00Z">
              <w:r w:rsidR="009A255F">
                <w:t>r</w:t>
              </w:r>
            </w:ins>
            <w:r>
              <w:t xml:space="preserve">s by causing </w:t>
            </w:r>
            <w:commentRangeStart w:id="78"/>
            <w:r>
              <w:t>stormy rains</w:t>
            </w:r>
            <w:commentRangeEnd w:id="78"/>
            <w:r w:rsidR="009A255F">
              <w:rPr>
                <w:rStyle w:val="CommentReference"/>
              </w:rPr>
              <w:commentReference w:id="78"/>
            </w:r>
            <w:r>
              <w:t>. However</w:t>
            </w:r>
            <w:ins w:id="79" w:author="Joey" w:date="2018-03-28T15:24:00Z">
              <w:r w:rsidR="009A255F">
                <w:t>,</w:t>
              </w:r>
            </w:ins>
            <w:r>
              <w:t xml:space="preserve"> Krishna protected the villagers in the end. He is the son of </w:t>
            </w:r>
            <w:proofErr w:type="spellStart"/>
            <w:r>
              <w:t>Maharesi</w:t>
            </w:r>
            <w:proofErr w:type="spellEnd"/>
            <w:r>
              <w:t xml:space="preserve"> </w:t>
            </w:r>
            <w:proofErr w:type="spellStart"/>
            <w:r>
              <w:t>Kasyapa</w:t>
            </w:r>
            <w:proofErr w:type="spellEnd"/>
            <w:r>
              <w:t xml:space="preserve"> and Devi </w:t>
            </w:r>
            <w:proofErr w:type="spellStart"/>
            <w:r>
              <w:t>Aditi</w:t>
            </w:r>
            <w:proofErr w:type="spellEnd"/>
            <w:r>
              <w:t>.</w:t>
            </w:r>
          </w:p>
        </w:tc>
      </w:tr>
      <w:tr w:rsidR="00D6434C" w14:paraId="71A99813" w14:textId="77777777">
        <w:trPr>
          <w:trHeight w:val="300"/>
        </w:trPr>
        <w:tc>
          <w:tcPr>
            <w:tcW w:w="5316" w:type="dxa"/>
            <w:shd w:val="clear" w:color="auto" w:fill="auto"/>
          </w:tcPr>
          <w:p w14:paraId="7AC84FC8" w14:textId="77777777" w:rsidR="00D6434C" w:rsidRDefault="00D6434C"/>
        </w:tc>
      </w:tr>
      <w:tr w:rsidR="00D6434C" w14:paraId="2477956C" w14:textId="77777777">
        <w:trPr>
          <w:trHeight w:val="300"/>
        </w:trPr>
        <w:tc>
          <w:tcPr>
            <w:tcW w:w="5316" w:type="dxa"/>
            <w:shd w:val="clear" w:color="auto" w:fill="auto"/>
          </w:tcPr>
          <w:p w14:paraId="123C0AD0" w14:textId="65D6D196" w:rsidR="00D6434C" w:rsidRDefault="00A468EA" w:rsidP="00CF5E13">
            <w:r>
              <w:t xml:space="preserve">She is known as </w:t>
            </w:r>
            <w:proofErr w:type="spellStart"/>
            <w:r>
              <w:t>Jambavati</w:t>
            </w:r>
            <w:proofErr w:type="spellEnd"/>
            <w:r>
              <w:t xml:space="preserve">, the daughter of </w:t>
            </w:r>
            <w:proofErr w:type="spellStart"/>
            <w:r>
              <w:t>Jambavan</w:t>
            </w:r>
            <w:proofErr w:type="spellEnd"/>
            <w:r>
              <w:t xml:space="preserve">. </w:t>
            </w:r>
            <w:proofErr w:type="spellStart"/>
            <w:r>
              <w:t>Jambavan</w:t>
            </w:r>
            <w:proofErr w:type="spellEnd"/>
            <w:r>
              <w:t xml:space="preserve"> was one of the most competent warriors in Rama's army during the war with </w:t>
            </w:r>
            <w:proofErr w:type="spellStart"/>
            <w:r>
              <w:t>Ravana</w:t>
            </w:r>
            <w:proofErr w:type="spellEnd"/>
            <w:r>
              <w:t xml:space="preserve"> in the Ramayana. He is known as the King of bears. </w:t>
            </w:r>
            <w:proofErr w:type="spellStart"/>
            <w:r>
              <w:t>Jambavan</w:t>
            </w:r>
            <w:proofErr w:type="spellEnd"/>
            <w:r>
              <w:t xml:space="preserve"> is also found in the Mahabharata where Krishna asks for the /</w:t>
            </w:r>
            <w:proofErr w:type="spellStart"/>
            <w:r>
              <w:t>Syamantaka</w:t>
            </w:r>
            <w:proofErr w:type="spellEnd"/>
            <w:r>
              <w:t xml:space="preserve">/ gem of </w:t>
            </w:r>
            <w:proofErr w:type="spellStart"/>
            <w:r>
              <w:t>Prasena</w:t>
            </w:r>
            <w:proofErr w:type="spellEnd"/>
            <w:r>
              <w:t xml:space="preserve"> to be returned back to him. </w:t>
            </w:r>
            <w:proofErr w:type="spellStart"/>
            <w:r>
              <w:t>Jambavan</w:t>
            </w:r>
            <w:proofErr w:type="spellEnd"/>
            <w:r>
              <w:t xml:space="preserve"> refuses to do so and in the end</w:t>
            </w:r>
            <w:ins w:id="80" w:author="Joey" w:date="2018-03-28T16:09:00Z">
              <w:r w:rsidR="00F10CB8">
                <w:t>, he</w:t>
              </w:r>
            </w:ins>
            <w:r>
              <w:t xml:space="preserve"> is defeated by Krishna in </w:t>
            </w:r>
            <w:del w:id="81" w:author="Joey" w:date="2018-03-28T16:09:00Z">
              <w:r w:rsidDel="00CF5E13">
                <w:delText xml:space="preserve">a </w:delText>
              </w:r>
            </w:del>
            <w:r>
              <w:t>combat. He gives his daughter</w:t>
            </w:r>
            <w:del w:id="82" w:author="Joey" w:date="2018-03-28T16:09:00Z">
              <w:r w:rsidDel="00CF5E13">
                <w:delText>,</w:delText>
              </w:r>
            </w:del>
            <w:r>
              <w:t xml:space="preserve"> </w:t>
            </w:r>
            <w:proofErr w:type="spellStart"/>
            <w:r>
              <w:t>Jambavati's</w:t>
            </w:r>
            <w:proofErr w:type="spellEnd"/>
            <w:r>
              <w:t xml:space="preserve"> hand in marriage to Krishna. She </w:t>
            </w:r>
            <w:ins w:id="83" w:author="Joey" w:date="2018-03-28T16:10:00Z">
              <w:r w:rsidR="00CF5E13">
                <w:t>then changes</w:t>
              </w:r>
            </w:ins>
            <w:del w:id="84" w:author="Joey" w:date="2018-03-28T16:10:00Z">
              <w:r w:rsidDel="00CF5E13">
                <w:delText>changed</w:delText>
              </w:r>
            </w:del>
            <w:r>
              <w:t xml:space="preserve"> her shape from a bear to a woman the moment she marr</w:t>
            </w:r>
            <w:ins w:id="85" w:author="Joey" w:date="2018-03-28T16:10:00Z">
              <w:r w:rsidR="00CF5E13">
                <w:t>ies</w:t>
              </w:r>
            </w:ins>
            <w:del w:id="86" w:author="Joey" w:date="2018-03-28T16:10:00Z">
              <w:r w:rsidDel="00CF5E13">
                <w:delText>ied</w:delText>
              </w:r>
            </w:del>
            <w:r>
              <w:t xml:space="preserve"> Krishna. She is one of the </w:t>
            </w:r>
            <w:proofErr w:type="spellStart"/>
            <w:r>
              <w:t>Ashtabharya</w:t>
            </w:r>
            <w:proofErr w:type="spellEnd"/>
            <w:r>
              <w:t xml:space="preserve"> (eight principle wives) of Lord Krishna.</w:t>
            </w:r>
          </w:p>
        </w:tc>
      </w:tr>
      <w:tr w:rsidR="00D6434C" w14:paraId="5533C1FC" w14:textId="77777777">
        <w:trPr>
          <w:trHeight w:val="300"/>
        </w:trPr>
        <w:tc>
          <w:tcPr>
            <w:tcW w:w="5316" w:type="dxa"/>
            <w:shd w:val="clear" w:color="auto" w:fill="auto"/>
          </w:tcPr>
          <w:p w14:paraId="1AAC0B21" w14:textId="77777777" w:rsidR="00D6434C" w:rsidRDefault="00D6434C"/>
        </w:tc>
      </w:tr>
      <w:tr w:rsidR="00D6434C" w14:paraId="1BF4823B" w14:textId="77777777">
        <w:trPr>
          <w:trHeight w:val="300"/>
        </w:trPr>
        <w:tc>
          <w:tcPr>
            <w:tcW w:w="5316" w:type="dxa"/>
            <w:shd w:val="clear" w:color="auto" w:fill="auto"/>
          </w:tcPr>
          <w:p w14:paraId="3DA5C7F3" w14:textId="04B4F863" w:rsidR="00D6434C" w:rsidRDefault="00A468EA" w:rsidP="003411EC">
            <w:r>
              <w:t xml:space="preserve">He is known as </w:t>
            </w:r>
            <w:proofErr w:type="spellStart"/>
            <w:r>
              <w:t>Kamadeva</w:t>
            </w:r>
            <w:proofErr w:type="spellEnd"/>
            <w:r>
              <w:t xml:space="preserve">, </w:t>
            </w:r>
            <w:ins w:id="87" w:author="Joey" w:date="2018-03-28T16:10:00Z">
              <w:r w:rsidR="007F746A">
                <w:t xml:space="preserve">the </w:t>
              </w:r>
            </w:ins>
            <w:r>
              <w:t xml:space="preserve">God of love. He is the son of Lakshmi and Vishnu. </w:t>
            </w:r>
            <w:commentRangeStart w:id="88"/>
            <w:proofErr w:type="gramStart"/>
            <w:r>
              <w:t>He gets burned to ashes by Lord Shiva</w:t>
            </w:r>
            <w:proofErr w:type="gramEnd"/>
            <w:r>
              <w:t xml:space="preserve"> as he distracts him for a moment by striking him with the cupid arrow to reunite him with his consort </w:t>
            </w:r>
            <w:proofErr w:type="spellStart"/>
            <w:r>
              <w:t>Parvati</w:t>
            </w:r>
            <w:proofErr w:type="spellEnd"/>
            <w:r>
              <w:t xml:space="preserve">. </w:t>
            </w:r>
            <w:commentRangeEnd w:id="88"/>
            <w:r w:rsidR="00A1428B">
              <w:rPr>
                <w:rStyle w:val="CommentReference"/>
              </w:rPr>
              <w:commentReference w:id="88"/>
            </w:r>
            <w:r>
              <w:t xml:space="preserve">He </w:t>
            </w:r>
            <w:del w:id="89" w:author="Joey" w:date="2018-03-28T16:12:00Z">
              <w:r w:rsidDel="003411EC">
                <w:delText xml:space="preserve">reincarnates </w:delText>
              </w:r>
            </w:del>
            <w:ins w:id="90" w:author="Joey" w:date="2018-03-28T16:12:00Z">
              <w:r w:rsidR="003411EC">
                <w:t xml:space="preserve">is reincarnated </w:t>
              </w:r>
            </w:ins>
            <w:r>
              <w:t xml:space="preserve">as </w:t>
            </w:r>
            <w:proofErr w:type="spellStart"/>
            <w:r>
              <w:t>Pradyumna</w:t>
            </w:r>
            <w:proofErr w:type="spellEnd"/>
            <w:r>
              <w:t xml:space="preserve">, son of Lord Krishna and </w:t>
            </w:r>
            <w:proofErr w:type="spellStart"/>
            <w:r>
              <w:t>Rukmini</w:t>
            </w:r>
            <w:proofErr w:type="spellEnd"/>
            <w:r>
              <w:t>.</w:t>
            </w:r>
          </w:p>
        </w:tc>
      </w:tr>
      <w:tr w:rsidR="00D6434C" w14:paraId="1C94EC3D" w14:textId="77777777">
        <w:trPr>
          <w:trHeight w:val="300"/>
        </w:trPr>
        <w:tc>
          <w:tcPr>
            <w:tcW w:w="5316" w:type="dxa"/>
            <w:shd w:val="clear" w:color="auto" w:fill="auto"/>
          </w:tcPr>
          <w:p w14:paraId="0E34D9D1" w14:textId="77777777" w:rsidR="00D6434C" w:rsidRDefault="00D6434C"/>
        </w:tc>
      </w:tr>
      <w:tr w:rsidR="00D6434C" w14:paraId="274184B9" w14:textId="77777777">
        <w:trPr>
          <w:trHeight w:val="300"/>
        </w:trPr>
        <w:tc>
          <w:tcPr>
            <w:tcW w:w="5316" w:type="dxa"/>
            <w:shd w:val="clear" w:color="auto" w:fill="auto"/>
          </w:tcPr>
          <w:p w14:paraId="18379450" w14:textId="1B58AA9A" w:rsidR="00D6434C" w:rsidRDefault="00A468EA" w:rsidP="006F3E7E">
            <w:proofErr w:type="spellStart"/>
            <w:r>
              <w:t>Kamsa</w:t>
            </w:r>
            <w:proofErr w:type="spellEnd"/>
            <w:r>
              <w:t xml:space="preserve"> is a brother of </w:t>
            </w:r>
            <w:proofErr w:type="spellStart"/>
            <w:r>
              <w:t>Devaki</w:t>
            </w:r>
            <w:proofErr w:type="spellEnd"/>
            <w:r>
              <w:t xml:space="preserve">. After </w:t>
            </w:r>
            <w:proofErr w:type="spellStart"/>
            <w:r>
              <w:t>Devaki</w:t>
            </w:r>
            <w:proofErr w:type="spellEnd"/>
            <w:r>
              <w:t xml:space="preserve"> marries </w:t>
            </w:r>
            <w:proofErr w:type="spellStart"/>
            <w:r>
              <w:t>Vasudeva</w:t>
            </w:r>
            <w:proofErr w:type="spellEnd"/>
            <w:r>
              <w:t>, the /</w:t>
            </w:r>
            <w:proofErr w:type="spellStart"/>
            <w:r>
              <w:t>aakashavani</w:t>
            </w:r>
            <w:proofErr w:type="spellEnd"/>
            <w:r>
              <w:t xml:space="preserve">/ (divine prophecy from the skies) announces that </w:t>
            </w:r>
            <w:proofErr w:type="spellStart"/>
            <w:r>
              <w:t>Kamsa</w:t>
            </w:r>
            <w:proofErr w:type="spellEnd"/>
            <w:r>
              <w:t xml:space="preserve"> </w:t>
            </w:r>
            <w:del w:id="91" w:author="Joey" w:date="2018-03-28T16:12:00Z">
              <w:r w:rsidDel="00207F85">
                <w:delText xml:space="preserve"> </w:delText>
              </w:r>
            </w:del>
            <w:r>
              <w:t>will die at the hands of her eight</w:t>
            </w:r>
            <w:ins w:id="92" w:author="Joey" w:date="2018-03-28T16:12:00Z">
              <w:r w:rsidR="00207F85">
                <w:t>h</w:t>
              </w:r>
            </w:ins>
            <w:r>
              <w:t xml:space="preserve"> child. Upon hearing this, </w:t>
            </w:r>
            <w:proofErr w:type="spellStart"/>
            <w:r>
              <w:t>Kamsa</w:t>
            </w:r>
            <w:proofErr w:type="spellEnd"/>
            <w:r>
              <w:t xml:space="preserve"> imprisons both </w:t>
            </w:r>
            <w:proofErr w:type="spellStart"/>
            <w:r>
              <w:t>Devaki</w:t>
            </w:r>
            <w:proofErr w:type="spellEnd"/>
            <w:r>
              <w:t xml:space="preserve"> and </w:t>
            </w:r>
            <w:proofErr w:type="spellStart"/>
            <w:r>
              <w:t>Vasudewa</w:t>
            </w:r>
            <w:proofErr w:type="spellEnd"/>
            <w:ins w:id="93" w:author="Joey" w:date="2018-03-28T16:13:00Z">
              <w:r w:rsidR="00207F85">
                <w:t>,</w:t>
              </w:r>
            </w:ins>
            <w:r>
              <w:t xml:space="preserve"> and kills every child born to them. He is, however unsuccessful in killing the </w:t>
            </w:r>
            <w:del w:id="94" w:author="Joey" w:date="2018-03-28T16:13:00Z">
              <w:r w:rsidDel="006F3E7E">
                <w:delText xml:space="preserve">7th </w:delText>
              </w:r>
            </w:del>
            <w:ins w:id="95" w:author="Joey" w:date="2018-03-28T16:13:00Z">
              <w:r w:rsidR="006F3E7E">
                <w:t xml:space="preserve">seventh </w:t>
              </w:r>
            </w:ins>
            <w:r>
              <w:t xml:space="preserve">and </w:t>
            </w:r>
            <w:del w:id="96" w:author="Joey" w:date="2018-03-28T16:13:00Z">
              <w:r w:rsidDel="006F3E7E">
                <w:delText xml:space="preserve">8th </w:delText>
              </w:r>
            </w:del>
            <w:ins w:id="97" w:author="Joey" w:date="2018-03-28T16:13:00Z">
              <w:r w:rsidR="006F3E7E">
                <w:t xml:space="preserve">eighth </w:t>
              </w:r>
            </w:ins>
            <w:r>
              <w:t xml:space="preserve">child of the couple, Krishna, who kills </w:t>
            </w:r>
            <w:proofErr w:type="spellStart"/>
            <w:r>
              <w:t>Kamsa</w:t>
            </w:r>
            <w:proofErr w:type="spellEnd"/>
            <w:r>
              <w:t>, proving the prophecy correct.</w:t>
            </w:r>
          </w:p>
        </w:tc>
      </w:tr>
      <w:tr w:rsidR="00D6434C" w14:paraId="2BA2479C" w14:textId="77777777">
        <w:trPr>
          <w:trHeight w:val="300"/>
        </w:trPr>
        <w:tc>
          <w:tcPr>
            <w:tcW w:w="5316" w:type="dxa"/>
            <w:shd w:val="clear" w:color="auto" w:fill="auto"/>
          </w:tcPr>
          <w:p w14:paraId="178D87E0" w14:textId="015CA0EA" w:rsidR="00D6434C" w:rsidRDefault="00A468EA">
            <w:r>
              <w:t xml:space="preserve">He is known as the son of </w:t>
            </w:r>
            <w:proofErr w:type="spellStart"/>
            <w:r>
              <w:t>Kunti</w:t>
            </w:r>
            <w:proofErr w:type="spellEnd"/>
            <w:r>
              <w:t xml:space="preserve"> and Surya, the </w:t>
            </w:r>
            <w:ins w:id="98" w:author="Joey" w:date="2018-03-28T16:48:00Z">
              <w:r w:rsidR="00950D10">
                <w:t>S</w:t>
              </w:r>
            </w:ins>
            <w:del w:id="99" w:author="Joey" w:date="2018-03-28T16:48:00Z">
              <w:r w:rsidDel="00950D10">
                <w:delText>s</w:delText>
              </w:r>
            </w:del>
            <w:r>
              <w:t>un God. He is said to have been born with /</w:t>
            </w:r>
            <w:proofErr w:type="spellStart"/>
            <w:r>
              <w:t>kavacha</w:t>
            </w:r>
            <w:proofErr w:type="spellEnd"/>
            <w:r>
              <w:t xml:space="preserve"> </w:t>
            </w:r>
            <w:proofErr w:type="spellStart"/>
            <w:r>
              <w:t>kundala</w:t>
            </w:r>
            <w:proofErr w:type="spellEnd"/>
            <w:r>
              <w:t xml:space="preserve">/ (an armor and a pair of earrings) that were attached to his body since birth. These were considered to make him unbeatable. Due to this, </w:t>
            </w:r>
            <w:proofErr w:type="spellStart"/>
            <w:r>
              <w:t>Indra</w:t>
            </w:r>
            <w:proofErr w:type="spellEnd"/>
            <w:r>
              <w:t xml:space="preserve">, the father of </w:t>
            </w:r>
            <w:proofErr w:type="spellStart"/>
            <w:r>
              <w:t>Arjuna</w:t>
            </w:r>
            <w:proofErr w:type="spellEnd"/>
            <w:r>
              <w:t xml:space="preserve">, worried for his son's </w:t>
            </w:r>
            <w:proofErr w:type="gramStart"/>
            <w:r>
              <w:t>safety</w:t>
            </w:r>
            <w:proofErr w:type="gramEnd"/>
            <w:r>
              <w:t xml:space="preserve"> as </w:t>
            </w:r>
            <w:proofErr w:type="spellStart"/>
            <w:r>
              <w:t>Arjuna</w:t>
            </w:r>
            <w:proofErr w:type="spellEnd"/>
            <w:r>
              <w:t xml:space="preserve"> was </w:t>
            </w:r>
            <w:proofErr w:type="spellStart"/>
            <w:r>
              <w:t>Karna's</w:t>
            </w:r>
            <w:proofErr w:type="spellEnd"/>
            <w:r>
              <w:t xml:space="preserve"> greatest enemy. Knowing </w:t>
            </w:r>
            <w:proofErr w:type="spellStart"/>
            <w:r>
              <w:t>Karna's</w:t>
            </w:r>
            <w:proofErr w:type="spellEnd"/>
            <w:r>
              <w:t xml:space="preserve"> greatly charitable nature, Lord </w:t>
            </w:r>
            <w:proofErr w:type="spellStart"/>
            <w:r>
              <w:t>Indra</w:t>
            </w:r>
            <w:proofErr w:type="spellEnd"/>
            <w:r>
              <w:t xml:space="preserve"> took the form of an elderly man and asked </w:t>
            </w:r>
            <w:proofErr w:type="spellStart"/>
            <w:r>
              <w:t>Karna</w:t>
            </w:r>
            <w:proofErr w:type="spellEnd"/>
            <w:r>
              <w:t xml:space="preserve"> to give him his /</w:t>
            </w:r>
            <w:proofErr w:type="spellStart"/>
            <w:r>
              <w:t>kavacha</w:t>
            </w:r>
            <w:proofErr w:type="spellEnd"/>
            <w:r>
              <w:t xml:space="preserve"> </w:t>
            </w:r>
            <w:proofErr w:type="spellStart"/>
            <w:r>
              <w:t>kundalas</w:t>
            </w:r>
            <w:proofErr w:type="spellEnd"/>
            <w:r>
              <w:t xml:space="preserve">/ as a donation. </w:t>
            </w:r>
            <w:proofErr w:type="spellStart"/>
            <w:r>
              <w:t>Karna</w:t>
            </w:r>
            <w:proofErr w:type="spellEnd"/>
            <w:r>
              <w:t xml:space="preserve"> </w:t>
            </w:r>
            <w:r>
              <w:lastRenderedPageBreak/>
              <w:t xml:space="preserve">immediately obliged and this left </w:t>
            </w:r>
            <w:proofErr w:type="spellStart"/>
            <w:r>
              <w:t>Indra</w:t>
            </w:r>
            <w:proofErr w:type="spellEnd"/>
            <w:r>
              <w:t xml:space="preserve"> shocked and amazed upon his great generosity. He blessed </w:t>
            </w:r>
            <w:proofErr w:type="spellStart"/>
            <w:r>
              <w:t>Karna</w:t>
            </w:r>
            <w:proofErr w:type="spellEnd"/>
            <w:r>
              <w:t xml:space="preserve"> with a weapon in return.</w:t>
            </w:r>
          </w:p>
        </w:tc>
      </w:tr>
      <w:tr w:rsidR="00D6434C" w14:paraId="609DB110" w14:textId="77777777">
        <w:trPr>
          <w:trHeight w:val="300"/>
        </w:trPr>
        <w:tc>
          <w:tcPr>
            <w:tcW w:w="5316" w:type="dxa"/>
            <w:shd w:val="clear" w:color="auto" w:fill="auto"/>
          </w:tcPr>
          <w:p w14:paraId="0BA1FE19" w14:textId="77777777" w:rsidR="00D6434C" w:rsidRDefault="00A468EA">
            <w:r>
              <w:lastRenderedPageBreak/>
              <w:t xml:space="preserve">In India he is not a </w:t>
            </w:r>
            <w:proofErr w:type="spellStart"/>
            <w:r>
              <w:t>Kaurava</w:t>
            </w:r>
            <w:proofErr w:type="spellEnd"/>
            <w:r>
              <w:t>.</w:t>
            </w:r>
          </w:p>
        </w:tc>
      </w:tr>
      <w:tr w:rsidR="00D6434C" w14:paraId="0D1BAB17" w14:textId="77777777">
        <w:trPr>
          <w:trHeight w:val="300"/>
        </w:trPr>
        <w:tc>
          <w:tcPr>
            <w:tcW w:w="5316" w:type="dxa"/>
            <w:shd w:val="clear" w:color="auto" w:fill="auto"/>
          </w:tcPr>
          <w:p w14:paraId="1C9EA48E" w14:textId="77777777" w:rsidR="00D6434C" w:rsidRDefault="00D6434C"/>
        </w:tc>
      </w:tr>
      <w:tr w:rsidR="00D6434C" w14:paraId="20E5638C" w14:textId="77777777">
        <w:trPr>
          <w:trHeight w:val="300"/>
        </w:trPr>
        <w:tc>
          <w:tcPr>
            <w:tcW w:w="5316" w:type="dxa"/>
            <w:shd w:val="clear" w:color="auto" w:fill="auto"/>
          </w:tcPr>
          <w:p w14:paraId="797F3A1D" w14:textId="77777777" w:rsidR="00D6434C" w:rsidRDefault="00D6434C"/>
        </w:tc>
      </w:tr>
      <w:tr w:rsidR="00D6434C" w14:paraId="03610EA4" w14:textId="77777777">
        <w:trPr>
          <w:trHeight w:val="300"/>
        </w:trPr>
        <w:tc>
          <w:tcPr>
            <w:tcW w:w="5316" w:type="dxa"/>
            <w:shd w:val="clear" w:color="auto" w:fill="auto"/>
          </w:tcPr>
          <w:p w14:paraId="1B28B2D3" w14:textId="1DD43FCA" w:rsidR="00D6434C" w:rsidRDefault="00A468EA">
            <w:r>
              <w:t xml:space="preserve">Known as the </w:t>
            </w:r>
            <w:ins w:id="100" w:author="Joey" w:date="2018-03-28T16:45:00Z">
              <w:r w:rsidR="00950D10">
                <w:t>ninth</w:t>
              </w:r>
            </w:ins>
            <w:del w:id="101" w:author="Joey" w:date="2018-03-28T16:45:00Z">
              <w:r w:rsidDel="00950D10">
                <w:delText>9th</w:delText>
              </w:r>
            </w:del>
            <w:r>
              <w:t xml:space="preserve"> incarnation of Lord Vishnu, he is the </w:t>
            </w:r>
            <w:proofErr w:type="spellStart"/>
            <w:ins w:id="102" w:author="Joey" w:date="2018-03-28T16:45:00Z">
              <w:r w:rsidR="00950D10">
                <w:t>eigth</w:t>
              </w:r>
            </w:ins>
            <w:proofErr w:type="spellEnd"/>
            <w:del w:id="103" w:author="Joey" w:date="2018-03-28T16:45:00Z">
              <w:r w:rsidDel="00950D10">
                <w:delText>8th</w:delText>
              </w:r>
            </w:del>
            <w:r>
              <w:t xml:space="preserve"> son of </w:t>
            </w:r>
            <w:proofErr w:type="spellStart"/>
            <w:r>
              <w:t>Devaki</w:t>
            </w:r>
            <w:proofErr w:type="spellEnd"/>
            <w:r>
              <w:t xml:space="preserve"> and </w:t>
            </w:r>
            <w:proofErr w:type="spellStart"/>
            <w:r>
              <w:t>Vasudeva</w:t>
            </w:r>
            <w:proofErr w:type="spellEnd"/>
            <w:r>
              <w:t>.</w:t>
            </w:r>
          </w:p>
        </w:tc>
      </w:tr>
      <w:tr w:rsidR="00D6434C" w14:paraId="3EAE0AC7" w14:textId="77777777">
        <w:trPr>
          <w:trHeight w:val="300"/>
        </w:trPr>
        <w:tc>
          <w:tcPr>
            <w:tcW w:w="5316" w:type="dxa"/>
            <w:shd w:val="clear" w:color="auto" w:fill="auto"/>
          </w:tcPr>
          <w:p w14:paraId="3D7B4FB8" w14:textId="77777777" w:rsidR="00D6434C" w:rsidRDefault="00D6434C"/>
        </w:tc>
      </w:tr>
      <w:tr w:rsidR="00D6434C" w14:paraId="79C338C7" w14:textId="77777777">
        <w:trPr>
          <w:trHeight w:val="300"/>
        </w:trPr>
        <w:tc>
          <w:tcPr>
            <w:tcW w:w="5316" w:type="dxa"/>
            <w:shd w:val="clear" w:color="auto" w:fill="auto"/>
          </w:tcPr>
          <w:p w14:paraId="35E05254" w14:textId="5296E1AE" w:rsidR="00D6434C" w:rsidRDefault="00A468EA" w:rsidP="00950D10">
            <w:r>
              <w:t xml:space="preserve">Son of rishi </w:t>
            </w:r>
            <w:proofErr w:type="spellStart"/>
            <w:r>
              <w:t>Vishwavasu</w:t>
            </w:r>
            <w:proofErr w:type="spellEnd"/>
            <w:r>
              <w:t xml:space="preserve"> and </w:t>
            </w:r>
            <w:proofErr w:type="spellStart"/>
            <w:r>
              <w:t>rakshasi</w:t>
            </w:r>
            <w:proofErr w:type="spellEnd"/>
            <w:r>
              <w:t xml:space="preserve"> </w:t>
            </w:r>
            <w:proofErr w:type="spellStart"/>
            <w:r>
              <w:t>Kaikesi</w:t>
            </w:r>
            <w:proofErr w:type="spellEnd"/>
            <w:r>
              <w:t>. He is said to have made a mistake when asking for a boon whereby he asked for /</w:t>
            </w:r>
            <w:proofErr w:type="spellStart"/>
            <w:r>
              <w:t>Nidrasana</w:t>
            </w:r>
            <w:proofErr w:type="spellEnd"/>
            <w:r>
              <w:t>/ (a bed to sleep) instead of /</w:t>
            </w:r>
            <w:proofErr w:type="spellStart"/>
            <w:r>
              <w:t>Indrasana</w:t>
            </w:r>
            <w:proofErr w:type="spellEnd"/>
            <w:r>
              <w:t xml:space="preserve">/ (the throne of </w:t>
            </w:r>
            <w:proofErr w:type="spellStart"/>
            <w:r>
              <w:t>Indra</w:t>
            </w:r>
            <w:proofErr w:type="spellEnd"/>
            <w:r>
              <w:t xml:space="preserve">). As a result he went into cycles where </w:t>
            </w:r>
            <w:ins w:id="104" w:author="Joey" w:date="2018-03-28T16:47:00Z">
              <w:r w:rsidR="00950D10">
                <w:t>h</w:t>
              </w:r>
            </w:ins>
            <w:del w:id="105" w:author="Joey" w:date="2018-03-28T16:47:00Z">
              <w:r w:rsidDel="00950D10">
                <w:delText>w</w:delText>
              </w:r>
            </w:del>
            <w:r>
              <w:t xml:space="preserve">e would sleep for six months and </w:t>
            </w:r>
            <w:ins w:id="106" w:author="Joey" w:date="2018-03-28T16:47:00Z">
              <w:r w:rsidR="00950D10">
                <w:t>then be</w:t>
              </w:r>
            </w:ins>
            <w:del w:id="107" w:author="Joey" w:date="2018-03-28T16:47:00Z">
              <w:r w:rsidDel="00950D10">
                <w:delText>stay</w:delText>
              </w:r>
            </w:del>
            <w:r>
              <w:t xml:space="preserve"> awake for six months. If this cycle </w:t>
            </w:r>
            <w:del w:id="108" w:author="Joey" w:date="2018-03-28T16:47:00Z">
              <w:r w:rsidDel="00950D10">
                <w:delText xml:space="preserve">were </w:delText>
              </w:r>
            </w:del>
            <w:ins w:id="109" w:author="Joey" w:date="2018-03-28T16:47:00Z">
              <w:r w:rsidR="00950D10">
                <w:t xml:space="preserve">was </w:t>
              </w:r>
            </w:ins>
            <w:del w:id="110" w:author="Joey" w:date="2018-03-28T16:47:00Z">
              <w:r w:rsidDel="00950D10">
                <w:delText>perturbed</w:delText>
              </w:r>
            </w:del>
            <w:ins w:id="111" w:author="Joey" w:date="2018-03-28T16:47:00Z">
              <w:r w:rsidR="00950D10">
                <w:t xml:space="preserve">disrupted, </w:t>
              </w:r>
            </w:ins>
            <w:del w:id="112" w:author="Joey" w:date="2018-03-28T16:47:00Z">
              <w:r w:rsidDel="00950D10">
                <w:delText xml:space="preserve"> he </w:delText>
              </w:r>
            </w:del>
            <w:r>
              <w:t xml:space="preserve">he could die. During the war against Rama, </w:t>
            </w:r>
            <w:proofErr w:type="spellStart"/>
            <w:r>
              <w:t>Ravana</w:t>
            </w:r>
            <w:proofErr w:type="spellEnd"/>
            <w:r>
              <w:t xml:space="preserve"> asked his troops to wake him up before the </w:t>
            </w:r>
            <w:ins w:id="113" w:author="Joey" w:date="2018-03-28T16:47:00Z">
              <w:r w:rsidR="00950D10">
                <w:t>six</w:t>
              </w:r>
            </w:ins>
            <w:del w:id="114" w:author="Joey" w:date="2018-03-28T16:47:00Z">
              <w:r w:rsidDel="00950D10">
                <w:delText>6</w:delText>
              </w:r>
            </w:del>
            <w:r>
              <w:t xml:space="preserve"> months were complete.</w:t>
            </w:r>
          </w:p>
        </w:tc>
      </w:tr>
      <w:tr w:rsidR="00D6434C" w14:paraId="5750DDB1" w14:textId="77777777">
        <w:trPr>
          <w:trHeight w:val="300"/>
        </w:trPr>
        <w:tc>
          <w:tcPr>
            <w:tcW w:w="5316" w:type="dxa"/>
            <w:shd w:val="clear" w:color="auto" w:fill="auto"/>
          </w:tcPr>
          <w:p w14:paraId="51662972" w14:textId="77777777" w:rsidR="00D6434C" w:rsidRDefault="00A468EA">
            <w:r>
              <w:t xml:space="preserve">She is known as the adopted daughter of </w:t>
            </w:r>
            <w:proofErr w:type="spellStart"/>
            <w:r>
              <w:t>Kuntibhoja</w:t>
            </w:r>
            <w:proofErr w:type="spellEnd"/>
            <w:r>
              <w:t xml:space="preserve">. Her biological father is </w:t>
            </w:r>
            <w:proofErr w:type="spellStart"/>
            <w:r>
              <w:t>Surasena</w:t>
            </w:r>
            <w:proofErr w:type="spellEnd"/>
            <w:r>
              <w:t xml:space="preserve">. She is known as the mother of the </w:t>
            </w:r>
            <w:proofErr w:type="spellStart"/>
            <w:r>
              <w:t>Pandavas</w:t>
            </w:r>
            <w:proofErr w:type="spellEnd"/>
            <w:r>
              <w:t xml:space="preserve"> and of </w:t>
            </w:r>
            <w:proofErr w:type="spellStart"/>
            <w:r>
              <w:t>Karna</w:t>
            </w:r>
            <w:proofErr w:type="spellEnd"/>
            <w:r>
              <w:t xml:space="preserve">, whom she had with the Sun God before she married </w:t>
            </w:r>
            <w:proofErr w:type="spellStart"/>
            <w:r>
              <w:t>Pandhu</w:t>
            </w:r>
            <w:proofErr w:type="spellEnd"/>
            <w:r>
              <w:t>.</w:t>
            </w:r>
          </w:p>
        </w:tc>
      </w:tr>
      <w:tr w:rsidR="00D6434C" w14:paraId="79264F21" w14:textId="77777777">
        <w:trPr>
          <w:trHeight w:val="300"/>
        </w:trPr>
        <w:tc>
          <w:tcPr>
            <w:tcW w:w="5316" w:type="dxa"/>
            <w:shd w:val="clear" w:color="auto" w:fill="auto"/>
          </w:tcPr>
          <w:p w14:paraId="5455C2FD" w14:textId="77777777" w:rsidR="00D6434C" w:rsidRDefault="00A468EA">
            <w:r>
              <w:t xml:space="preserve">King </w:t>
            </w:r>
            <w:proofErr w:type="spellStart"/>
            <w:r>
              <w:t>Kuntibhoja</w:t>
            </w:r>
            <w:proofErr w:type="spellEnd"/>
            <w:r>
              <w:t xml:space="preserve"> is known as the foster father of </w:t>
            </w:r>
            <w:proofErr w:type="spellStart"/>
            <w:r>
              <w:t>Kunti</w:t>
            </w:r>
            <w:proofErr w:type="spellEnd"/>
            <w:r>
              <w:t>.</w:t>
            </w:r>
          </w:p>
        </w:tc>
      </w:tr>
      <w:tr w:rsidR="00D6434C" w14:paraId="7281BF68" w14:textId="77777777">
        <w:trPr>
          <w:trHeight w:val="300"/>
        </w:trPr>
        <w:tc>
          <w:tcPr>
            <w:tcW w:w="5316" w:type="dxa"/>
            <w:shd w:val="clear" w:color="auto" w:fill="auto"/>
          </w:tcPr>
          <w:p w14:paraId="4DB6A26B" w14:textId="77777777" w:rsidR="00D6434C" w:rsidRDefault="00D6434C"/>
        </w:tc>
      </w:tr>
      <w:tr w:rsidR="00D6434C" w14:paraId="61B4F9FC" w14:textId="77777777">
        <w:trPr>
          <w:trHeight w:val="300"/>
        </w:trPr>
        <w:tc>
          <w:tcPr>
            <w:tcW w:w="5316" w:type="dxa"/>
            <w:shd w:val="clear" w:color="auto" w:fill="auto"/>
          </w:tcPr>
          <w:p w14:paraId="7698DF21" w14:textId="7D19FD2C" w:rsidR="00D6434C" w:rsidRDefault="00A468EA" w:rsidP="00950D10">
            <w:proofErr w:type="spellStart"/>
            <w:r>
              <w:t>Lakshmana</w:t>
            </w:r>
            <w:proofErr w:type="spellEnd"/>
            <w:r>
              <w:t xml:space="preserve"> Kumara is known as the son of </w:t>
            </w:r>
            <w:proofErr w:type="spellStart"/>
            <w:r>
              <w:t>Duryodhana</w:t>
            </w:r>
            <w:proofErr w:type="spellEnd"/>
            <w:r>
              <w:t xml:space="preserve">. In one of the Indian retellings, he is said to have been the groom </w:t>
            </w:r>
            <w:del w:id="115" w:author="Joey" w:date="2018-03-28T16:48:00Z">
              <w:r w:rsidDel="00950D10">
                <w:delText xml:space="preserve">that </w:delText>
              </w:r>
            </w:del>
            <w:ins w:id="116" w:author="Joey" w:date="2018-03-28T16:48:00Z">
              <w:r w:rsidR="00950D10">
                <w:t xml:space="preserve">who </w:t>
              </w:r>
            </w:ins>
            <w:proofErr w:type="spellStart"/>
            <w:r>
              <w:t>Balarama's</w:t>
            </w:r>
            <w:proofErr w:type="spellEnd"/>
            <w:r>
              <w:t xml:space="preserve"> daughter </w:t>
            </w:r>
            <w:proofErr w:type="spellStart"/>
            <w:r>
              <w:t>Vatsala</w:t>
            </w:r>
            <w:proofErr w:type="spellEnd"/>
            <w:r>
              <w:t xml:space="preserve"> was supposed to marry. However, in the end </w:t>
            </w:r>
            <w:proofErr w:type="spellStart"/>
            <w:r>
              <w:t>Vatsala</w:t>
            </w:r>
            <w:proofErr w:type="spellEnd"/>
            <w:r>
              <w:t xml:space="preserve"> married </w:t>
            </w:r>
            <w:proofErr w:type="spellStart"/>
            <w:r>
              <w:t>Abhimanyu</w:t>
            </w:r>
            <w:proofErr w:type="spellEnd"/>
            <w:r>
              <w:t xml:space="preserve">, the son of </w:t>
            </w:r>
            <w:proofErr w:type="spellStart"/>
            <w:r>
              <w:t>Arjuna</w:t>
            </w:r>
            <w:proofErr w:type="spellEnd"/>
            <w:r>
              <w:t xml:space="preserve"> and </w:t>
            </w:r>
            <w:proofErr w:type="spellStart"/>
            <w:r>
              <w:t>Subhadra</w:t>
            </w:r>
            <w:proofErr w:type="spellEnd"/>
            <w:r>
              <w:t>.</w:t>
            </w:r>
          </w:p>
        </w:tc>
      </w:tr>
      <w:tr w:rsidR="00D6434C" w14:paraId="1C1A9639" w14:textId="77777777">
        <w:trPr>
          <w:trHeight w:val="300"/>
        </w:trPr>
        <w:tc>
          <w:tcPr>
            <w:tcW w:w="5316" w:type="dxa"/>
            <w:shd w:val="clear" w:color="auto" w:fill="auto"/>
          </w:tcPr>
          <w:p w14:paraId="76E72245" w14:textId="11462F53" w:rsidR="00D6434C" w:rsidRDefault="00A468EA">
            <w:r>
              <w:t xml:space="preserve">Known as </w:t>
            </w:r>
            <w:proofErr w:type="spellStart"/>
            <w:r>
              <w:t>Lakshmana</w:t>
            </w:r>
            <w:proofErr w:type="spellEnd"/>
            <w:r>
              <w:t xml:space="preserve">, the third son King of </w:t>
            </w:r>
            <w:proofErr w:type="spellStart"/>
            <w:r>
              <w:t>Dasharata</w:t>
            </w:r>
            <w:proofErr w:type="spellEnd"/>
            <w:r>
              <w:t xml:space="preserve"> and Queen </w:t>
            </w:r>
            <w:proofErr w:type="spellStart"/>
            <w:r>
              <w:t>Sumitra</w:t>
            </w:r>
            <w:proofErr w:type="spellEnd"/>
            <w:r>
              <w:t xml:space="preserve">. He married Princess </w:t>
            </w:r>
            <w:proofErr w:type="spellStart"/>
            <w:r>
              <w:t>Urmila</w:t>
            </w:r>
            <w:proofErr w:type="spellEnd"/>
            <w:r>
              <w:t xml:space="preserve">, another daughter of King </w:t>
            </w:r>
            <w:proofErr w:type="spellStart"/>
            <w:r>
              <w:t>Janaka</w:t>
            </w:r>
            <w:proofErr w:type="spellEnd"/>
            <w:r>
              <w:t xml:space="preserve">. </w:t>
            </w:r>
            <w:proofErr w:type="spellStart"/>
            <w:r>
              <w:t>Lakshmana</w:t>
            </w:r>
            <w:proofErr w:type="spellEnd"/>
            <w:r>
              <w:t xml:space="preserve"> is supposed to have guarded the hut of his brother and sister</w:t>
            </w:r>
            <w:ins w:id="117" w:author="Joey" w:date="2018-03-28T16:50:00Z">
              <w:r w:rsidR="004A3013">
                <w:t>-</w:t>
              </w:r>
            </w:ins>
            <w:del w:id="118" w:author="Joey" w:date="2018-03-28T16:50:00Z">
              <w:r w:rsidDel="004A3013">
                <w:delText xml:space="preserve"> </w:delText>
              </w:r>
            </w:del>
            <w:r>
              <w:t>in</w:t>
            </w:r>
            <w:ins w:id="119" w:author="Joey" w:date="2018-03-28T16:50:00Z">
              <w:r w:rsidR="004A3013">
                <w:t>-</w:t>
              </w:r>
            </w:ins>
            <w:del w:id="120" w:author="Joey" w:date="2018-03-28T16:50:00Z">
              <w:r w:rsidDel="004A3013">
                <w:delText xml:space="preserve"> </w:delText>
              </w:r>
            </w:del>
            <w:r>
              <w:t xml:space="preserve">law day and night without resting. His wife received a boon from </w:t>
            </w:r>
            <w:proofErr w:type="spellStart"/>
            <w:r>
              <w:t>Nidra</w:t>
            </w:r>
            <w:proofErr w:type="spellEnd"/>
            <w:r>
              <w:t xml:space="preserve"> Devi, the </w:t>
            </w:r>
            <w:ins w:id="121" w:author="Joey" w:date="2018-03-31T12:32:00Z">
              <w:r w:rsidR="003E1AC9">
                <w:t>G</w:t>
              </w:r>
            </w:ins>
            <w:del w:id="122" w:author="Joey" w:date="2018-03-31T12:32:00Z">
              <w:r w:rsidDel="003E1AC9">
                <w:delText>g</w:delText>
              </w:r>
            </w:del>
            <w:r>
              <w:t xml:space="preserve">oddess of sleep, to sleep until her husband returned from exile. At that point, she asked the goddess to give her all the tiredness </w:t>
            </w:r>
            <w:proofErr w:type="spellStart"/>
            <w:r>
              <w:t>Lakshmana</w:t>
            </w:r>
            <w:proofErr w:type="spellEnd"/>
            <w:r>
              <w:t xml:space="preserve"> had accrued while guarding the hut.</w:t>
            </w:r>
          </w:p>
        </w:tc>
      </w:tr>
      <w:tr w:rsidR="00D6434C" w14:paraId="35DF1A43" w14:textId="77777777">
        <w:trPr>
          <w:trHeight w:val="300"/>
        </w:trPr>
        <w:tc>
          <w:tcPr>
            <w:tcW w:w="5316" w:type="dxa"/>
            <w:shd w:val="clear" w:color="auto" w:fill="auto"/>
          </w:tcPr>
          <w:p w14:paraId="4301C493" w14:textId="4C64845E" w:rsidR="00D6434C" w:rsidRDefault="00A468EA">
            <w:proofErr w:type="spellStart"/>
            <w:r>
              <w:t>Madri</w:t>
            </w:r>
            <w:proofErr w:type="spellEnd"/>
            <w:r>
              <w:t xml:space="preserve"> is known as the second wife of </w:t>
            </w:r>
            <w:proofErr w:type="spellStart"/>
            <w:r>
              <w:t>Pandu</w:t>
            </w:r>
            <w:proofErr w:type="spellEnd"/>
            <w:r>
              <w:t xml:space="preserve">. Due to the curse of a sage, </w:t>
            </w:r>
            <w:proofErr w:type="spellStart"/>
            <w:r>
              <w:t>Pandu</w:t>
            </w:r>
            <w:proofErr w:type="spellEnd"/>
            <w:r>
              <w:t xml:space="preserve"> would die if he were to have intimate contact with any of his wives. Once, in the spur of the moment, </w:t>
            </w:r>
            <w:proofErr w:type="spellStart"/>
            <w:r>
              <w:t>Pandu</w:t>
            </w:r>
            <w:proofErr w:type="spellEnd"/>
            <w:r>
              <w:t xml:space="preserve"> and </w:t>
            </w:r>
            <w:proofErr w:type="spellStart"/>
            <w:r>
              <w:t>Madri</w:t>
            </w:r>
            <w:proofErr w:type="spellEnd"/>
            <w:r>
              <w:t xml:space="preserve"> forgot this and as a result</w:t>
            </w:r>
            <w:ins w:id="123" w:author="Joey" w:date="2018-03-31T15:36:00Z">
              <w:r w:rsidR="00912390">
                <w:t>,</w:t>
              </w:r>
            </w:ins>
            <w:r>
              <w:t xml:space="preserve"> </w:t>
            </w:r>
            <w:proofErr w:type="spellStart"/>
            <w:r>
              <w:t>Pandu</w:t>
            </w:r>
            <w:proofErr w:type="spellEnd"/>
            <w:r>
              <w:t xml:space="preserve"> died. Seeing herself as responsible for his death, </w:t>
            </w:r>
            <w:proofErr w:type="spellStart"/>
            <w:r>
              <w:t>Madri</w:t>
            </w:r>
            <w:proofErr w:type="spellEnd"/>
            <w:r>
              <w:t xml:space="preserve"> also gave up her life, entrusting her sons </w:t>
            </w:r>
            <w:proofErr w:type="spellStart"/>
            <w:r>
              <w:t>Nakula</w:t>
            </w:r>
            <w:proofErr w:type="spellEnd"/>
            <w:r>
              <w:t xml:space="preserve"> and </w:t>
            </w:r>
            <w:proofErr w:type="spellStart"/>
            <w:r>
              <w:t>Sahadeva</w:t>
            </w:r>
            <w:proofErr w:type="spellEnd"/>
            <w:r>
              <w:t xml:space="preserve"> to </w:t>
            </w:r>
            <w:proofErr w:type="spellStart"/>
            <w:r>
              <w:t>Kunti</w:t>
            </w:r>
            <w:proofErr w:type="spellEnd"/>
            <w:r>
              <w:t>.</w:t>
            </w:r>
          </w:p>
        </w:tc>
      </w:tr>
      <w:tr w:rsidR="00D6434C" w14:paraId="405AB73A" w14:textId="77777777">
        <w:trPr>
          <w:trHeight w:val="300"/>
        </w:trPr>
        <w:tc>
          <w:tcPr>
            <w:tcW w:w="5316" w:type="dxa"/>
            <w:shd w:val="clear" w:color="auto" w:fill="auto"/>
          </w:tcPr>
          <w:p w14:paraId="4AFF5488" w14:textId="77777777" w:rsidR="00D6434C" w:rsidRDefault="00D6434C"/>
        </w:tc>
      </w:tr>
      <w:tr w:rsidR="00D6434C" w14:paraId="2FD8F60A" w14:textId="77777777">
        <w:trPr>
          <w:trHeight w:val="300"/>
        </w:trPr>
        <w:tc>
          <w:tcPr>
            <w:tcW w:w="5316" w:type="dxa"/>
            <w:shd w:val="clear" w:color="auto" w:fill="auto"/>
          </w:tcPr>
          <w:p w14:paraId="73341365" w14:textId="77777777" w:rsidR="00D6434C" w:rsidRDefault="00D6434C"/>
        </w:tc>
      </w:tr>
      <w:tr w:rsidR="00D6434C" w14:paraId="57888564" w14:textId="77777777">
        <w:trPr>
          <w:trHeight w:val="300"/>
        </w:trPr>
        <w:tc>
          <w:tcPr>
            <w:tcW w:w="5316" w:type="dxa"/>
            <w:shd w:val="clear" w:color="auto" w:fill="auto"/>
          </w:tcPr>
          <w:p w14:paraId="3163AA49" w14:textId="632B1052" w:rsidR="00D6434C" w:rsidRDefault="00A468EA">
            <w:r>
              <w:t xml:space="preserve">King </w:t>
            </w:r>
            <w:proofErr w:type="spellStart"/>
            <w:r>
              <w:t>Virata</w:t>
            </w:r>
            <w:proofErr w:type="spellEnd"/>
            <w:r>
              <w:t xml:space="preserve"> was the ruler of the </w:t>
            </w:r>
            <w:proofErr w:type="spellStart"/>
            <w:r>
              <w:t>Matsya</w:t>
            </w:r>
            <w:proofErr w:type="spellEnd"/>
            <w:r>
              <w:t xml:space="preserve"> Kingdom. The </w:t>
            </w:r>
            <w:proofErr w:type="spellStart"/>
            <w:r>
              <w:t>Pandavas</w:t>
            </w:r>
            <w:proofErr w:type="spellEnd"/>
            <w:r>
              <w:t xml:space="preserve"> served him during their final year of exile</w:t>
            </w:r>
            <w:ins w:id="124" w:author="Joey" w:date="2018-03-31T15:36:00Z">
              <w:r w:rsidR="00912390">
                <w:t>,</w:t>
              </w:r>
            </w:ins>
            <w:r>
              <w:t xml:space="preserve"> as they needed to spend that year in disguise. His daughter </w:t>
            </w:r>
            <w:proofErr w:type="spellStart"/>
            <w:r>
              <w:t>Uttara</w:t>
            </w:r>
            <w:proofErr w:type="spellEnd"/>
            <w:r>
              <w:t xml:space="preserve"> married </w:t>
            </w:r>
            <w:proofErr w:type="spellStart"/>
            <w:r>
              <w:t>Arjuna's</w:t>
            </w:r>
            <w:proofErr w:type="spellEnd"/>
            <w:r>
              <w:t xml:space="preserve"> son, </w:t>
            </w:r>
            <w:proofErr w:type="spellStart"/>
            <w:r>
              <w:t>Abhimanyu</w:t>
            </w:r>
            <w:proofErr w:type="spellEnd"/>
            <w:r>
              <w:t>.</w:t>
            </w:r>
          </w:p>
        </w:tc>
      </w:tr>
      <w:tr w:rsidR="00D6434C" w14:paraId="54BA3547" w14:textId="77777777">
        <w:trPr>
          <w:trHeight w:val="300"/>
        </w:trPr>
        <w:tc>
          <w:tcPr>
            <w:tcW w:w="5316" w:type="dxa"/>
            <w:shd w:val="clear" w:color="auto" w:fill="auto"/>
          </w:tcPr>
          <w:p w14:paraId="2B72231F" w14:textId="77777777" w:rsidR="00D6434C" w:rsidRDefault="00D6434C"/>
        </w:tc>
      </w:tr>
      <w:tr w:rsidR="00D6434C" w14:paraId="7859AC7D" w14:textId="77777777">
        <w:trPr>
          <w:trHeight w:val="300"/>
        </w:trPr>
        <w:tc>
          <w:tcPr>
            <w:tcW w:w="5316" w:type="dxa"/>
            <w:shd w:val="clear" w:color="auto" w:fill="auto"/>
          </w:tcPr>
          <w:p w14:paraId="069AB68B" w14:textId="77777777" w:rsidR="00D6434C" w:rsidRDefault="00D6434C"/>
        </w:tc>
      </w:tr>
      <w:tr w:rsidR="00D6434C" w14:paraId="2F75AEF1" w14:textId="77777777">
        <w:trPr>
          <w:trHeight w:val="300"/>
        </w:trPr>
        <w:tc>
          <w:tcPr>
            <w:tcW w:w="5316" w:type="dxa"/>
            <w:shd w:val="clear" w:color="auto" w:fill="auto"/>
          </w:tcPr>
          <w:p w14:paraId="233B27E1" w14:textId="77777777" w:rsidR="00D6434C" w:rsidRDefault="00D6434C"/>
        </w:tc>
      </w:tr>
      <w:tr w:rsidR="00D6434C" w14:paraId="35DB98FA" w14:textId="77777777">
        <w:trPr>
          <w:trHeight w:val="300"/>
        </w:trPr>
        <w:tc>
          <w:tcPr>
            <w:tcW w:w="5316" w:type="dxa"/>
            <w:shd w:val="clear" w:color="auto" w:fill="auto"/>
          </w:tcPr>
          <w:p w14:paraId="50C522F9" w14:textId="77777777" w:rsidR="00D6434C" w:rsidRDefault="00D6434C"/>
        </w:tc>
      </w:tr>
      <w:tr w:rsidR="00D6434C" w14:paraId="4479B25E" w14:textId="77777777">
        <w:trPr>
          <w:trHeight w:val="300"/>
        </w:trPr>
        <w:tc>
          <w:tcPr>
            <w:tcW w:w="5316" w:type="dxa"/>
            <w:shd w:val="clear" w:color="auto" w:fill="auto"/>
          </w:tcPr>
          <w:p w14:paraId="44888596" w14:textId="061DF92E" w:rsidR="00D6434C" w:rsidRDefault="00A468EA" w:rsidP="00912390">
            <w:r>
              <w:t xml:space="preserve">He is </w:t>
            </w:r>
            <w:del w:id="125" w:author="Joey" w:date="2018-03-31T15:37:00Z">
              <w:r w:rsidDel="00912390">
                <w:delText xml:space="preserve">the </w:delText>
              </w:r>
            </w:del>
            <w:r>
              <w:t xml:space="preserve">originally the son of the </w:t>
            </w:r>
            <w:proofErr w:type="spellStart"/>
            <w:r>
              <w:t>Ashwini</w:t>
            </w:r>
            <w:proofErr w:type="spellEnd"/>
            <w:r>
              <w:t xml:space="preserve"> twins and </w:t>
            </w:r>
            <w:proofErr w:type="spellStart"/>
            <w:r>
              <w:t>Kunti</w:t>
            </w:r>
            <w:proofErr w:type="spellEnd"/>
            <w:r>
              <w:t xml:space="preserve">. He is believed to be the most handsome amongst the </w:t>
            </w:r>
            <w:proofErr w:type="spellStart"/>
            <w:r>
              <w:t>Pandavas</w:t>
            </w:r>
            <w:proofErr w:type="spellEnd"/>
            <w:r>
              <w:t>.</w:t>
            </w:r>
          </w:p>
        </w:tc>
      </w:tr>
      <w:tr w:rsidR="00D6434C" w14:paraId="5FAE1696" w14:textId="77777777">
        <w:trPr>
          <w:trHeight w:val="300"/>
        </w:trPr>
        <w:tc>
          <w:tcPr>
            <w:tcW w:w="5316" w:type="dxa"/>
            <w:shd w:val="clear" w:color="auto" w:fill="auto"/>
          </w:tcPr>
          <w:p w14:paraId="0BBCA90D" w14:textId="46ECFD3A" w:rsidR="00D6434C" w:rsidRDefault="00A468EA">
            <w:proofErr w:type="spellStart"/>
            <w:r>
              <w:t>Narada</w:t>
            </w:r>
            <w:proofErr w:type="spellEnd"/>
            <w:r>
              <w:t xml:space="preserve"> in Hindu mythology is known as a sage who is a /</w:t>
            </w:r>
            <w:proofErr w:type="spellStart"/>
            <w:r>
              <w:t>trilokasanjaari</w:t>
            </w:r>
            <w:proofErr w:type="spellEnd"/>
            <w:r>
              <w:t xml:space="preserve">/ (the traveler of the three worlds: Heaven, Earth and the Underworld) as he is able to go to any of these three places at will. He is known as the son of Brahma. He </w:t>
            </w:r>
            <w:ins w:id="126" w:author="Joey" w:date="2018-03-31T15:38:00Z">
              <w:r w:rsidR="00912390">
                <w:t xml:space="preserve">is </w:t>
              </w:r>
            </w:ins>
            <w:r>
              <w:t xml:space="preserve">said to have been cursed by </w:t>
            </w:r>
            <w:proofErr w:type="spellStart"/>
            <w:r>
              <w:t>Daksha</w:t>
            </w:r>
            <w:proofErr w:type="spellEnd"/>
            <w:r>
              <w:t xml:space="preserve"> his brother, to create conflict amongst people wherever he goes. However, the conflicts that he causes will be a blessing in disguise and lead to the greater good for the people. He is also considered to be a great devotee of Lord Vishnu.</w:t>
            </w:r>
          </w:p>
        </w:tc>
      </w:tr>
      <w:tr w:rsidR="00D6434C" w14:paraId="479BDE4C" w14:textId="77777777">
        <w:trPr>
          <w:trHeight w:val="300"/>
        </w:trPr>
        <w:tc>
          <w:tcPr>
            <w:tcW w:w="5316" w:type="dxa"/>
            <w:shd w:val="clear" w:color="auto" w:fill="auto"/>
          </w:tcPr>
          <w:p w14:paraId="34A5618B" w14:textId="0DEB62B7" w:rsidR="00D6434C" w:rsidRDefault="00A468EA" w:rsidP="00912390">
            <w:r>
              <w:t xml:space="preserve">There is a story of a snake that entraps </w:t>
            </w:r>
            <w:proofErr w:type="spellStart"/>
            <w:r>
              <w:t>Bhima</w:t>
            </w:r>
            <w:proofErr w:type="spellEnd"/>
            <w:r>
              <w:t xml:space="preserve">, but the context and ending of the story are very different. The snake is actually </w:t>
            </w:r>
            <w:proofErr w:type="spellStart"/>
            <w:r>
              <w:t>Nahusha</w:t>
            </w:r>
            <w:proofErr w:type="spellEnd"/>
            <w:r>
              <w:t xml:space="preserve">, </w:t>
            </w:r>
            <w:proofErr w:type="spellStart"/>
            <w:r>
              <w:t>Bhima's</w:t>
            </w:r>
            <w:proofErr w:type="spellEnd"/>
            <w:r>
              <w:t xml:space="preserve"> ancestor who was turned into a snake by </w:t>
            </w:r>
            <w:ins w:id="127" w:author="Joey" w:date="2018-03-31T15:38:00Z">
              <w:r w:rsidR="00912390">
                <w:t xml:space="preserve">the </w:t>
              </w:r>
            </w:ins>
            <w:r>
              <w:t xml:space="preserve">sage </w:t>
            </w:r>
            <w:proofErr w:type="spellStart"/>
            <w:r>
              <w:t>Agasthya</w:t>
            </w:r>
            <w:proofErr w:type="spellEnd"/>
            <w:r>
              <w:t>. In the end</w:t>
            </w:r>
            <w:ins w:id="128" w:author="Joey" w:date="2018-03-31T15:38:00Z">
              <w:r w:rsidR="00912390">
                <w:t>,</w:t>
              </w:r>
            </w:ins>
            <w:r>
              <w:t xml:space="preserve"> </w:t>
            </w:r>
            <w:proofErr w:type="spellStart"/>
            <w:r>
              <w:t>Bhima</w:t>
            </w:r>
            <w:proofErr w:type="spellEnd"/>
            <w:r>
              <w:t xml:space="preserve"> helps him redeem himself and return to his previous </w:t>
            </w:r>
            <w:commentRangeStart w:id="129"/>
            <w:del w:id="130" w:author="Joey" w:date="2018-03-31T15:38:00Z">
              <w:r w:rsidDel="00912390">
                <w:delText>shape</w:delText>
              </w:r>
            </w:del>
            <w:ins w:id="131" w:author="Joey" w:date="2018-03-31T15:38:00Z">
              <w:r w:rsidR="00912390">
                <w:t>form</w:t>
              </w:r>
              <w:commentRangeEnd w:id="129"/>
              <w:r w:rsidR="00912390">
                <w:rPr>
                  <w:rStyle w:val="CommentReference"/>
                </w:rPr>
                <w:commentReference w:id="129"/>
              </w:r>
            </w:ins>
            <w:r>
              <w:t>.</w:t>
            </w:r>
          </w:p>
        </w:tc>
      </w:tr>
      <w:tr w:rsidR="00D6434C" w14:paraId="7B4CD86B" w14:textId="77777777">
        <w:trPr>
          <w:trHeight w:val="300"/>
        </w:trPr>
        <w:tc>
          <w:tcPr>
            <w:tcW w:w="5316" w:type="dxa"/>
            <w:shd w:val="clear" w:color="auto" w:fill="auto"/>
          </w:tcPr>
          <w:p w14:paraId="41ABEA6B" w14:textId="77777777" w:rsidR="00D6434C" w:rsidRDefault="00D6434C"/>
        </w:tc>
      </w:tr>
      <w:tr w:rsidR="00D6434C" w14:paraId="76BCA7DA" w14:textId="77777777">
        <w:trPr>
          <w:trHeight w:val="300"/>
        </w:trPr>
        <w:tc>
          <w:tcPr>
            <w:tcW w:w="5316" w:type="dxa"/>
            <w:shd w:val="clear" w:color="auto" w:fill="auto"/>
          </w:tcPr>
          <w:p w14:paraId="4E1780FF" w14:textId="77777777" w:rsidR="00D6434C" w:rsidRDefault="00D6434C"/>
        </w:tc>
      </w:tr>
      <w:tr w:rsidR="00D6434C" w14:paraId="59631CB3" w14:textId="77777777">
        <w:trPr>
          <w:trHeight w:val="300"/>
        </w:trPr>
        <w:tc>
          <w:tcPr>
            <w:tcW w:w="5316" w:type="dxa"/>
            <w:shd w:val="clear" w:color="auto" w:fill="auto"/>
          </w:tcPr>
          <w:p w14:paraId="3E8041A5" w14:textId="77777777" w:rsidR="00D6434C" w:rsidRDefault="00A468EA">
            <w:proofErr w:type="spellStart"/>
            <w:r>
              <w:t>Pancawala</w:t>
            </w:r>
            <w:proofErr w:type="spellEnd"/>
            <w:r>
              <w:t xml:space="preserve"> does not exist in the Indian </w:t>
            </w:r>
            <w:proofErr w:type="spellStart"/>
            <w:r>
              <w:t>Mahabarata</w:t>
            </w:r>
            <w:proofErr w:type="spellEnd"/>
            <w:r>
              <w:t xml:space="preserve">, where </w:t>
            </w:r>
            <w:proofErr w:type="spellStart"/>
            <w:r>
              <w:t>Draupadi</w:t>
            </w:r>
            <w:proofErr w:type="spellEnd"/>
            <w:r>
              <w:t xml:space="preserve"> is married to all of the </w:t>
            </w:r>
            <w:proofErr w:type="spellStart"/>
            <w:r>
              <w:t>Pandavas</w:t>
            </w:r>
            <w:proofErr w:type="spellEnd"/>
            <w:r>
              <w:t xml:space="preserve"> and bears sons from all of them. </w:t>
            </w:r>
            <w:proofErr w:type="spellStart"/>
            <w:r>
              <w:t>Prathivindhya</w:t>
            </w:r>
            <w:proofErr w:type="spellEnd"/>
            <w:r>
              <w:t xml:space="preserve"> is known as the son of </w:t>
            </w:r>
            <w:proofErr w:type="spellStart"/>
            <w:r>
              <w:t>Yudhishtra</w:t>
            </w:r>
            <w:proofErr w:type="spellEnd"/>
            <w:r>
              <w:t xml:space="preserve"> and </w:t>
            </w:r>
            <w:proofErr w:type="spellStart"/>
            <w:r>
              <w:t>Draupadi</w:t>
            </w:r>
            <w:proofErr w:type="spellEnd"/>
            <w:r>
              <w:t>. He is also known as one of the /</w:t>
            </w:r>
            <w:proofErr w:type="spellStart"/>
            <w:r>
              <w:t>upapandavas</w:t>
            </w:r>
            <w:proofErr w:type="spellEnd"/>
            <w:r>
              <w:t xml:space="preserve">/ (sons born to each of the </w:t>
            </w:r>
            <w:proofErr w:type="spellStart"/>
            <w:r>
              <w:t>Pandavas</w:t>
            </w:r>
            <w:proofErr w:type="spellEnd"/>
            <w:r>
              <w:t xml:space="preserve"> and </w:t>
            </w:r>
            <w:proofErr w:type="spellStart"/>
            <w:r>
              <w:t>Draupadi</w:t>
            </w:r>
            <w:proofErr w:type="spellEnd"/>
            <w:r>
              <w:t>).</w:t>
            </w:r>
          </w:p>
        </w:tc>
      </w:tr>
      <w:tr w:rsidR="00D6434C" w14:paraId="1B3AA736" w14:textId="77777777">
        <w:trPr>
          <w:trHeight w:val="300"/>
        </w:trPr>
        <w:tc>
          <w:tcPr>
            <w:tcW w:w="5316" w:type="dxa"/>
            <w:shd w:val="clear" w:color="auto" w:fill="auto"/>
          </w:tcPr>
          <w:p w14:paraId="4A50DCFD" w14:textId="6929BA7F" w:rsidR="00D6434C" w:rsidRDefault="00A468EA" w:rsidP="00CA319F">
            <w:proofErr w:type="spellStart"/>
            <w:r>
              <w:t>Pandu</w:t>
            </w:r>
            <w:proofErr w:type="spellEnd"/>
            <w:r>
              <w:t xml:space="preserve"> is the son of Veda </w:t>
            </w:r>
            <w:proofErr w:type="spellStart"/>
            <w:r>
              <w:t>Vyasa</w:t>
            </w:r>
            <w:proofErr w:type="spellEnd"/>
            <w:r>
              <w:t xml:space="preserve"> and </w:t>
            </w:r>
            <w:proofErr w:type="spellStart"/>
            <w:r>
              <w:t>Ambalika</w:t>
            </w:r>
            <w:proofErr w:type="spellEnd"/>
            <w:r>
              <w:t xml:space="preserve">. He was born with a pale </w:t>
            </w:r>
            <w:commentRangeStart w:id="133"/>
            <w:del w:id="134" w:author="Joey" w:date="2018-03-31T15:40:00Z">
              <w:r w:rsidDel="00E4177A">
                <w:delText>color</w:delText>
              </w:r>
              <w:commentRangeEnd w:id="133"/>
              <w:r w:rsidR="00E4177A" w:rsidDel="00E4177A">
                <w:rPr>
                  <w:rStyle w:val="CommentReference"/>
                </w:rPr>
                <w:commentReference w:id="133"/>
              </w:r>
            </w:del>
            <w:ins w:id="135" w:author="Joey" w:date="2018-03-31T15:40:00Z">
              <w:r w:rsidR="00E4177A">
                <w:t>disposition</w:t>
              </w:r>
            </w:ins>
            <w:r>
              <w:t xml:space="preserve">, as his mother's face turned pale when she saw Veda </w:t>
            </w:r>
            <w:proofErr w:type="spellStart"/>
            <w:r>
              <w:t>Vyasa's</w:t>
            </w:r>
            <w:proofErr w:type="spellEnd"/>
            <w:r>
              <w:t xml:space="preserve"> frightening appearance. He was the successor of King </w:t>
            </w:r>
            <w:proofErr w:type="spellStart"/>
            <w:r>
              <w:t>Vichitraveerya</w:t>
            </w:r>
            <w:proofErr w:type="spellEnd"/>
            <w:r>
              <w:t xml:space="preserve"> of the </w:t>
            </w:r>
            <w:proofErr w:type="spellStart"/>
            <w:r>
              <w:t>Kuru</w:t>
            </w:r>
            <w:proofErr w:type="spellEnd"/>
            <w:r>
              <w:t xml:space="preserve"> house but went to the forest after </w:t>
            </w:r>
            <w:del w:id="136" w:author="Joey" w:date="2018-03-31T15:41:00Z">
              <w:r w:rsidDel="00CA319F">
                <w:delText>a curse from a sage</w:delText>
              </w:r>
            </w:del>
            <w:ins w:id="137" w:author="Joey" w:date="2018-03-31T15:41:00Z">
              <w:r w:rsidR="00CA319F">
                <w:t>being cursed by a sage</w:t>
              </w:r>
            </w:ins>
            <w:r>
              <w:t xml:space="preserve">, handing over the throne to his brother </w:t>
            </w:r>
            <w:proofErr w:type="spellStart"/>
            <w:r>
              <w:t>Dhirtirashtra</w:t>
            </w:r>
            <w:proofErr w:type="spellEnd"/>
            <w:r>
              <w:t>.</w:t>
            </w:r>
          </w:p>
        </w:tc>
      </w:tr>
      <w:tr w:rsidR="00D6434C" w14:paraId="4F8E2316" w14:textId="77777777">
        <w:trPr>
          <w:trHeight w:val="300"/>
        </w:trPr>
        <w:tc>
          <w:tcPr>
            <w:tcW w:w="5316" w:type="dxa"/>
            <w:shd w:val="clear" w:color="auto" w:fill="auto"/>
          </w:tcPr>
          <w:p w14:paraId="342D792B" w14:textId="77777777" w:rsidR="00D6434C" w:rsidRDefault="00D6434C"/>
        </w:tc>
      </w:tr>
      <w:tr w:rsidR="00D6434C" w14:paraId="5C542262" w14:textId="77777777">
        <w:trPr>
          <w:trHeight w:val="600"/>
        </w:trPr>
        <w:tc>
          <w:tcPr>
            <w:tcW w:w="5316" w:type="dxa"/>
            <w:shd w:val="clear" w:color="auto" w:fill="auto"/>
          </w:tcPr>
          <w:p w14:paraId="1AE4F33D" w14:textId="50A081E6" w:rsidR="00D6434C" w:rsidRDefault="00A468EA">
            <w:r>
              <w:t xml:space="preserve">Known as sage </w:t>
            </w:r>
            <w:proofErr w:type="spellStart"/>
            <w:r>
              <w:t>Parasara</w:t>
            </w:r>
            <w:proofErr w:type="spellEnd"/>
            <w:r>
              <w:t xml:space="preserve">, he is the father of Veda </w:t>
            </w:r>
            <w:proofErr w:type="spellStart"/>
            <w:r>
              <w:t>Vyasa</w:t>
            </w:r>
            <w:proofErr w:type="spellEnd"/>
            <w:r>
              <w:t xml:space="preserve">. </w:t>
            </w:r>
            <w:proofErr w:type="spellStart"/>
            <w:r>
              <w:t>Satyavati</w:t>
            </w:r>
            <w:proofErr w:type="spellEnd"/>
            <w:r>
              <w:t xml:space="preserve"> gives birth to Veda </w:t>
            </w:r>
            <w:proofErr w:type="spellStart"/>
            <w:r>
              <w:t>Vyasa</w:t>
            </w:r>
            <w:proofErr w:type="spellEnd"/>
            <w:r>
              <w:t xml:space="preserve"> before her </w:t>
            </w:r>
            <w:r>
              <w:lastRenderedPageBreak/>
              <w:t xml:space="preserve">marriage as </w:t>
            </w:r>
            <w:ins w:id="138" w:author="Joey" w:date="2018-03-31T15:41:00Z">
              <w:r w:rsidR="002A2D3A">
                <w:t xml:space="preserve">the </w:t>
              </w:r>
            </w:ins>
            <w:r>
              <w:t xml:space="preserve">second wife to King </w:t>
            </w:r>
            <w:proofErr w:type="spellStart"/>
            <w:r>
              <w:t>Shantanu</w:t>
            </w:r>
            <w:proofErr w:type="spellEnd"/>
            <w:r>
              <w:t xml:space="preserve">. </w:t>
            </w:r>
          </w:p>
        </w:tc>
      </w:tr>
      <w:tr w:rsidR="00D6434C" w14:paraId="02DCA064" w14:textId="77777777">
        <w:trPr>
          <w:trHeight w:val="300"/>
        </w:trPr>
        <w:tc>
          <w:tcPr>
            <w:tcW w:w="5316" w:type="dxa"/>
            <w:shd w:val="clear" w:color="auto" w:fill="auto"/>
          </w:tcPr>
          <w:p w14:paraId="22B7DE6C" w14:textId="77777777" w:rsidR="00D6434C" w:rsidRDefault="00D6434C"/>
        </w:tc>
      </w:tr>
      <w:tr w:rsidR="00D6434C" w14:paraId="129EF73A" w14:textId="77777777">
        <w:trPr>
          <w:trHeight w:val="312"/>
        </w:trPr>
        <w:tc>
          <w:tcPr>
            <w:tcW w:w="5316" w:type="dxa"/>
            <w:shd w:val="clear" w:color="auto" w:fill="auto"/>
          </w:tcPr>
          <w:p w14:paraId="6501D6EC" w14:textId="77777777" w:rsidR="00D6434C" w:rsidRDefault="00D6434C"/>
        </w:tc>
      </w:tr>
      <w:tr w:rsidR="00D6434C" w14:paraId="651D762E" w14:textId="77777777">
        <w:trPr>
          <w:trHeight w:val="300"/>
        </w:trPr>
        <w:tc>
          <w:tcPr>
            <w:tcW w:w="5316" w:type="dxa"/>
            <w:shd w:val="clear" w:color="auto" w:fill="auto"/>
          </w:tcPr>
          <w:p w14:paraId="777F2E3B" w14:textId="77777777" w:rsidR="00D6434C" w:rsidRDefault="00A468EA">
            <w:r>
              <w:t xml:space="preserve">Known as </w:t>
            </w:r>
            <w:proofErr w:type="spellStart"/>
            <w:r>
              <w:t>Vijaya</w:t>
            </w:r>
            <w:proofErr w:type="spellEnd"/>
            <w:r>
              <w:t xml:space="preserve">, the maternal cousin of </w:t>
            </w:r>
            <w:proofErr w:type="spellStart"/>
            <w:r>
              <w:t>Sahadeva</w:t>
            </w:r>
            <w:proofErr w:type="spellEnd"/>
            <w:r>
              <w:t xml:space="preserve">. Not much is mentioned about </w:t>
            </w:r>
            <w:proofErr w:type="spellStart"/>
            <w:r>
              <w:t>Sahadeva's</w:t>
            </w:r>
            <w:proofErr w:type="spellEnd"/>
            <w:r>
              <w:t xml:space="preserve"> wife apart from </w:t>
            </w:r>
            <w:proofErr w:type="spellStart"/>
            <w:r>
              <w:t>Draupadi</w:t>
            </w:r>
            <w:proofErr w:type="spellEnd"/>
            <w:r>
              <w:t>.</w:t>
            </w:r>
          </w:p>
        </w:tc>
      </w:tr>
      <w:tr w:rsidR="00D6434C" w14:paraId="132560D2" w14:textId="77777777">
        <w:trPr>
          <w:trHeight w:val="300"/>
        </w:trPr>
        <w:tc>
          <w:tcPr>
            <w:tcW w:w="5316" w:type="dxa"/>
            <w:shd w:val="clear" w:color="auto" w:fill="auto"/>
          </w:tcPr>
          <w:p w14:paraId="364BC084" w14:textId="77777777" w:rsidR="00D6434C" w:rsidRDefault="00D6434C"/>
        </w:tc>
      </w:tr>
      <w:tr w:rsidR="00D6434C" w14:paraId="4B42D3AE" w14:textId="77777777">
        <w:trPr>
          <w:trHeight w:val="312"/>
        </w:trPr>
        <w:tc>
          <w:tcPr>
            <w:tcW w:w="5316" w:type="dxa"/>
            <w:shd w:val="clear" w:color="auto" w:fill="auto"/>
          </w:tcPr>
          <w:p w14:paraId="1C001C1A" w14:textId="77777777" w:rsidR="00D6434C" w:rsidRDefault="00A468EA">
            <w:r>
              <w:t xml:space="preserve">In India, </w:t>
            </w:r>
            <w:proofErr w:type="spellStart"/>
            <w:r>
              <w:t>Satyavati</w:t>
            </w:r>
            <w:proofErr w:type="spellEnd"/>
            <w:r>
              <w:t xml:space="preserve"> corresponds to the Javanese [</w:t>
            </w:r>
            <w:proofErr w:type="spellStart"/>
            <w:r>
              <w:t>Durgandini</w:t>
            </w:r>
            <w:proofErr w:type="spellEnd"/>
            <w:r>
              <w:t xml:space="preserve">]. In the Sanskrit version, </w:t>
            </w:r>
            <w:proofErr w:type="spellStart"/>
            <w:r>
              <w:t>Satyavati</w:t>
            </w:r>
            <w:proofErr w:type="spellEnd"/>
            <w:r>
              <w:t xml:space="preserve"> is a fisherman's daughter. She was initially known as </w:t>
            </w:r>
            <w:proofErr w:type="spellStart"/>
            <w:r>
              <w:t>Matsyagandha</w:t>
            </w:r>
            <w:proofErr w:type="spellEnd"/>
            <w:r>
              <w:t xml:space="preserve"> ("she who smells of fish"). </w:t>
            </w:r>
            <w:proofErr w:type="spellStart"/>
            <w:r>
              <w:t>Shantanu</w:t>
            </w:r>
            <w:proofErr w:type="spellEnd"/>
            <w:r>
              <w:t xml:space="preserve">, </w:t>
            </w:r>
            <w:proofErr w:type="spellStart"/>
            <w:r>
              <w:t>Bhishma's</w:t>
            </w:r>
            <w:proofErr w:type="spellEnd"/>
            <w:r>
              <w:t xml:space="preserve"> father, married her as his second wife, after his former wife Ganga (a river goddess) left him for breaking one of the conditions set for the marriage. She then gave birth to </w:t>
            </w:r>
            <w:proofErr w:type="spellStart"/>
            <w:r>
              <w:t>Vichitraveerya</w:t>
            </w:r>
            <w:proofErr w:type="spellEnd"/>
            <w:r>
              <w:t>.</w:t>
            </w:r>
          </w:p>
        </w:tc>
      </w:tr>
      <w:tr w:rsidR="00D6434C" w14:paraId="1CE6E2A2" w14:textId="77777777">
        <w:trPr>
          <w:trHeight w:val="300"/>
        </w:trPr>
        <w:tc>
          <w:tcPr>
            <w:tcW w:w="5316" w:type="dxa"/>
            <w:shd w:val="clear" w:color="auto" w:fill="auto"/>
          </w:tcPr>
          <w:p w14:paraId="5DBFA9ED" w14:textId="77777777" w:rsidR="00D6434C" w:rsidRDefault="00D6434C"/>
        </w:tc>
      </w:tr>
      <w:tr w:rsidR="00D6434C" w14:paraId="3C57C310" w14:textId="77777777">
        <w:trPr>
          <w:trHeight w:val="300"/>
        </w:trPr>
        <w:tc>
          <w:tcPr>
            <w:tcW w:w="5316" w:type="dxa"/>
            <w:shd w:val="clear" w:color="auto" w:fill="auto"/>
          </w:tcPr>
          <w:p w14:paraId="60912C27" w14:textId="77777777" w:rsidR="00D6434C" w:rsidRDefault="00D6434C"/>
        </w:tc>
      </w:tr>
      <w:tr w:rsidR="00D6434C" w14:paraId="5AEBE1B8" w14:textId="77777777">
        <w:trPr>
          <w:trHeight w:val="300"/>
        </w:trPr>
        <w:tc>
          <w:tcPr>
            <w:tcW w:w="5316" w:type="dxa"/>
            <w:shd w:val="clear" w:color="auto" w:fill="auto"/>
          </w:tcPr>
          <w:p w14:paraId="0DE31010" w14:textId="4AAECB63" w:rsidR="00D6434C" w:rsidRDefault="00A468EA">
            <w:proofErr w:type="spellStart"/>
            <w:r>
              <w:t>Yudhistra</w:t>
            </w:r>
            <w:proofErr w:type="spellEnd"/>
            <w:r>
              <w:t xml:space="preserve">, alias </w:t>
            </w:r>
            <w:proofErr w:type="spellStart"/>
            <w:r>
              <w:t>Dharmaraja</w:t>
            </w:r>
            <w:proofErr w:type="spellEnd"/>
            <w:r>
              <w:t xml:space="preserve"> (the King of righteousness) is the eldest of the </w:t>
            </w:r>
            <w:proofErr w:type="spellStart"/>
            <w:r>
              <w:t>Pandava</w:t>
            </w:r>
            <w:proofErr w:type="spellEnd"/>
            <w:r>
              <w:t xml:space="preserve"> brothers. He is the son of Yama, the </w:t>
            </w:r>
            <w:ins w:id="139" w:author="Joey" w:date="2018-03-31T18:35:00Z">
              <w:r w:rsidR="00DC25A1">
                <w:t>G</w:t>
              </w:r>
            </w:ins>
            <w:del w:id="140" w:author="Joey" w:date="2018-03-31T18:35:00Z">
              <w:r w:rsidDel="00DC25A1">
                <w:delText>g</w:delText>
              </w:r>
            </w:del>
            <w:r>
              <w:t xml:space="preserve">od of death and justice (therefore also known as </w:t>
            </w:r>
            <w:proofErr w:type="spellStart"/>
            <w:r>
              <w:t>Yamadharmaraja</w:t>
            </w:r>
            <w:proofErr w:type="spellEnd"/>
            <w:r>
              <w:t>).</w:t>
            </w:r>
          </w:p>
        </w:tc>
      </w:tr>
      <w:tr w:rsidR="00D6434C" w14:paraId="62B89304" w14:textId="77777777">
        <w:trPr>
          <w:trHeight w:val="300"/>
        </w:trPr>
        <w:tc>
          <w:tcPr>
            <w:tcW w:w="5316" w:type="dxa"/>
            <w:shd w:val="clear" w:color="auto" w:fill="auto"/>
          </w:tcPr>
          <w:p w14:paraId="263F3A9E" w14:textId="3A4B95CB" w:rsidR="00D6434C" w:rsidRDefault="00A468EA">
            <w:r>
              <w:t xml:space="preserve">Rama is known as the King of </w:t>
            </w:r>
            <w:proofErr w:type="spellStart"/>
            <w:r>
              <w:t>Ayodhya</w:t>
            </w:r>
            <w:proofErr w:type="spellEnd"/>
            <w:r>
              <w:t>. He is of the Solar lineage (</w:t>
            </w:r>
            <w:proofErr w:type="spellStart"/>
            <w:r>
              <w:t>Suryavamsa</w:t>
            </w:r>
            <w:proofErr w:type="spellEnd"/>
            <w:r>
              <w:t>)</w:t>
            </w:r>
            <w:del w:id="141" w:author="Joey" w:date="2018-03-31T18:35:00Z">
              <w:r w:rsidDel="00BD356C">
                <w:delText xml:space="preserve"> </w:delText>
              </w:r>
            </w:del>
            <w:proofErr w:type="gramStart"/>
            <w:r>
              <w:t>which</w:t>
            </w:r>
            <w:proofErr w:type="gramEnd"/>
            <w:r>
              <w:t xml:space="preserve"> means he is a descendant of the Sun God. The kingdom is ruled by King </w:t>
            </w:r>
            <w:proofErr w:type="spellStart"/>
            <w:r>
              <w:t>Dilipa</w:t>
            </w:r>
            <w:proofErr w:type="spellEnd"/>
            <w:r>
              <w:t xml:space="preserve"> followed by his son </w:t>
            </w:r>
            <w:proofErr w:type="spellStart"/>
            <w:r>
              <w:t>Rahu</w:t>
            </w:r>
            <w:proofErr w:type="spellEnd"/>
            <w:r>
              <w:t xml:space="preserve">, </w:t>
            </w:r>
            <w:proofErr w:type="spellStart"/>
            <w:r>
              <w:t>Rahu's</w:t>
            </w:r>
            <w:proofErr w:type="spellEnd"/>
            <w:r>
              <w:t xml:space="preserve"> son </w:t>
            </w:r>
            <w:proofErr w:type="spellStart"/>
            <w:r>
              <w:t>Aja</w:t>
            </w:r>
            <w:proofErr w:type="spellEnd"/>
            <w:r>
              <w:t xml:space="preserve">, </w:t>
            </w:r>
            <w:proofErr w:type="spellStart"/>
            <w:r>
              <w:t>Aja's</w:t>
            </w:r>
            <w:proofErr w:type="spellEnd"/>
            <w:r>
              <w:t xml:space="preserve"> son </w:t>
            </w:r>
            <w:proofErr w:type="spellStart"/>
            <w:r>
              <w:t>Dasharatha</w:t>
            </w:r>
            <w:proofErr w:type="spellEnd"/>
            <w:r>
              <w:t xml:space="preserve"> and Dasharatha's son Rama. This why he is sometimes addressed as </w:t>
            </w:r>
            <w:proofErr w:type="spellStart"/>
            <w:r>
              <w:t>Raghurama</w:t>
            </w:r>
            <w:proofErr w:type="spellEnd"/>
            <w:r>
              <w:t xml:space="preserve"> or Raghu Kula Rama (hence alluding</w:t>
            </w:r>
            <w:ins w:id="142" w:author="Joey" w:date="2018-03-31T18:37:00Z">
              <w:r w:rsidR="00BD356C">
                <w:t xml:space="preserve"> to</w:t>
              </w:r>
            </w:ins>
            <w:r>
              <w:t xml:space="preserve"> his Raghu lineage). He was born to </w:t>
            </w:r>
            <w:proofErr w:type="spellStart"/>
            <w:r>
              <w:t>Dasharatha</w:t>
            </w:r>
            <w:proofErr w:type="spellEnd"/>
            <w:r>
              <w:t xml:space="preserve"> and </w:t>
            </w:r>
            <w:proofErr w:type="spellStart"/>
            <w:r>
              <w:t>Kausalya</w:t>
            </w:r>
            <w:proofErr w:type="spellEnd"/>
            <w:r>
              <w:t xml:space="preserve">, the first wife of </w:t>
            </w:r>
            <w:proofErr w:type="spellStart"/>
            <w:r>
              <w:t>Dasharatha</w:t>
            </w:r>
            <w:proofErr w:type="spellEnd"/>
            <w:r>
              <w:t>.</w:t>
            </w:r>
          </w:p>
        </w:tc>
      </w:tr>
      <w:tr w:rsidR="00D6434C" w14:paraId="669591D7" w14:textId="77777777">
        <w:trPr>
          <w:trHeight w:val="600"/>
        </w:trPr>
        <w:tc>
          <w:tcPr>
            <w:tcW w:w="5316" w:type="dxa"/>
            <w:shd w:val="clear" w:color="auto" w:fill="auto"/>
          </w:tcPr>
          <w:p w14:paraId="5DECF591" w14:textId="5B996DF5" w:rsidR="00D6434C" w:rsidRDefault="00A468EA" w:rsidP="00A97865">
            <w:proofErr w:type="spellStart"/>
            <w:r>
              <w:t>Parashurama</w:t>
            </w:r>
            <w:proofErr w:type="spellEnd"/>
            <w:r>
              <w:t xml:space="preserve"> is known as the 7th incarnation Lord Vishnu. He is often depicted with an ax. When his father</w:t>
            </w:r>
            <w:del w:id="143" w:author="Joey" w:date="2018-03-31T18:38:00Z">
              <w:r w:rsidDel="00A97865">
                <w:delText>,</w:delText>
              </w:r>
            </w:del>
            <w:r>
              <w:t xml:space="preserve"> </w:t>
            </w:r>
            <w:proofErr w:type="spellStart"/>
            <w:r>
              <w:t>Jamadagni</w:t>
            </w:r>
            <w:proofErr w:type="spellEnd"/>
            <w:r>
              <w:t xml:space="preserve"> was killed by </w:t>
            </w:r>
            <w:proofErr w:type="spellStart"/>
            <w:r>
              <w:t>Kartaveerya</w:t>
            </w:r>
            <w:proofErr w:type="spellEnd"/>
            <w:r>
              <w:t xml:space="preserve"> </w:t>
            </w:r>
            <w:proofErr w:type="spellStart"/>
            <w:r>
              <w:t>Arjuna</w:t>
            </w:r>
            <w:proofErr w:type="spellEnd"/>
            <w:r>
              <w:t xml:space="preserve"> (not to be confused with </w:t>
            </w:r>
            <w:proofErr w:type="spellStart"/>
            <w:r>
              <w:t>Arjuna</w:t>
            </w:r>
            <w:proofErr w:type="spellEnd"/>
            <w:r>
              <w:t xml:space="preserve"> of the </w:t>
            </w:r>
            <w:proofErr w:type="spellStart"/>
            <w:r>
              <w:t>Pandava</w:t>
            </w:r>
            <w:proofErr w:type="spellEnd"/>
            <w:r>
              <w:t xml:space="preserve"> brothers), </w:t>
            </w:r>
            <w:proofErr w:type="spellStart"/>
            <w:r>
              <w:t>Parashurama</w:t>
            </w:r>
            <w:proofErr w:type="spellEnd"/>
            <w:r>
              <w:t xml:space="preserve"> went on a mission to kill </w:t>
            </w:r>
            <w:proofErr w:type="spellStart"/>
            <w:r>
              <w:t>Kartaveerya</w:t>
            </w:r>
            <w:proofErr w:type="spellEnd"/>
            <w:r>
              <w:t xml:space="preserve"> and the unjust </w:t>
            </w:r>
            <w:proofErr w:type="spellStart"/>
            <w:r>
              <w:t>kshatriyas</w:t>
            </w:r>
            <w:proofErr w:type="spellEnd"/>
            <w:r>
              <w:t>. He also refused to teach martial arts to any</w:t>
            </w:r>
            <w:del w:id="144" w:author="Joey" w:date="2018-03-31T18:38:00Z">
              <w:r w:rsidDel="00A97865">
                <w:delText xml:space="preserve"> </w:delText>
              </w:r>
            </w:del>
            <w:r>
              <w:t xml:space="preserve">one who was born to the </w:t>
            </w:r>
            <w:proofErr w:type="spellStart"/>
            <w:r>
              <w:t>kshatriya</w:t>
            </w:r>
            <w:proofErr w:type="spellEnd"/>
            <w:r>
              <w:t xml:space="preserve"> caste. He taught </w:t>
            </w:r>
            <w:proofErr w:type="spellStart"/>
            <w:r>
              <w:t>Karna</w:t>
            </w:r>
            <w:proofErr w:type="spellEnd"/>
            <w:r>
              <w:t xml:space="preserve"> but in the end cursed him when he suspected him of being a </w:t>
            </w:r>
            <w:proofErr w:type="spellStart"/>
            <w:r>
              <w:t>kshatriya</w:t>
            </w:r>
            <w:proofErr w:type="spellEnd"/>
            <w:r>
              <w:t xml:space="preserve">. Although </w:t>
            </w:r>
            <w:proofErr w:type="spellStart"/>
            <w:r>
              <w:t>Karna</w:t>
            </w:r>
            <w:proofErr w:type="spellEnd"/>
            <w:r>
              <w:t xml:space="preserve"> was born into the warrior clan he was unaware of this at that point of time; </w:t>
            </w:r>
            <w:del w:id="145" w:author="Joey" w:date="2018-03-31T18:38:00Z">
              <w:r w:rsidDel="00A97865">
                <w:delText xml:space="preserve">Karna </w:delText>
              </w:r>
            </w:del>
            <w:r>
              <w:t>in fact</w:t>
            </w:r>
            <w:ins w:id="146" w:author="Joey" w:date="2018-03-31T18:38:00Z">
              <w:r w:rsidR="00A97865">
                <w:t xml:space="preserve">, </w:t>
              </w:r>
              <w:proofErr w:type="spellStart"/>
              <w:r w:rsidR="00A97865">
                <w:t>Karna</w:t>
              </w:r>
            </w:ins>
            <w:proofErr w:type="spellEnd"/>
            <w:r>
              <w:t xml:space="preserve"> saw himself as a </w:t>
            </w:r>
            <w:proofErr w:type="spellStart"/>
            <w:r>
              <w:t>sudra</w:t>
            </w:r>
            <w:proofErr w:type="spellEnd"/>
            <w:r>
              <w:t xml:space="preserve"> (lower caste) as he was brought up by charioteer </w:t>
            </w:r>
            <w:proofErr w:type="spellStart"/>
            <w:r>
              <w:t>Adiratha</w:t>
            </w:r>
            <w:proofErr w:type="spellEnd"/>
            <w:ins w:id="147" w:author="Joey" w:date="2018-03-31T18:39:00Z">
              <w:r w:rsidR="00D335F9">
                <w:t>,</w:t>
              </w:r>
            </w:ins>
            <w:r>
              <w:t xml:space="preserve"> and </w:t>
            </w:r>
            <w:ins w:id="148" w:author="Joey" w:date="2018-03-31T18:39:00Z">
              <w:r w:rsidR="00D335F9">
                <w:t xml:space="preserve">he </w:t>
              </w:r>
            </w:ins>
            <w:r>
              <w:t xml:space="preserve">lied to </w:t>
            </w:r>
            <w:proofErr w:type="spellStart"/>
            <w:r>
              <w:t>Parashurama</w:t>
            </w:r>
            <w:proofErr w:type="spellEnd"/>
            <w:r>
              <w:t xml:space="preserve"> about being a </w:t>
            </w:r>
            <w:proofErr w:type="spellStart"/>
            <w:r>
              <w:t>brahmin</w:t>
            </w:r>
            <w:proofErr w:type="spellEnd"/>
            <w:r>
              <w:t xml:space="preserve"> instead</w:t>
            </w:r>
            <w:ins w:id="149" w:author="Joey" w:date="2018-03-31T18:39:00Z">
              <w:r w:rsidR="00D335F9">
                <w:t>.</w:t>
              </w:r>
            </w:ins>
            <w:del w:id="150" w:author="Joey" w:date="2018-03-31T18:39:00Z">
              <w:r w:rsidDel="00D335F9">
                <w:delText>;</w:delText>
              </w:r>
            </w:del>
            <w:r>
              <w:t xml:space="preserve"> </w:t>
            </w:r>
            <w:proofErr w:type="spellStart"/>
            <w:r>
              <w:t>Parashurama</w:t>
            </w:r>
            <w:proofErr w:type="spellEnd"/>
            <w:r>
              <w:t xml:space="preserve"> himself was born to a </w:t>
            </w:r>
            <w:proofErr w:type="spellStart"/>
            <w:r>
              <w:t>brahmin</w:t>
            </w:r>
            <w:proofErr w:type="spellEnd"/>
            <w:r>
              <w:t xml:space="preserve"> father and</w:t>
            </w:r>
            <w:ins w:id="151" w:author="Joey" w:date="2018-03-31T18:39:00Z">
              <w:r w:rsidR="00E71E4B">
                <w:t xml:space="preserve"> a</w:t>
              </w:r>
            </w:ins>
            <w:r>
              <w:t xml:space="preserve"> </w:t>
            </w:r>
            <w:proofErr w:type="spellStart"/>
            <w:r>
              <w:t>kshatriya</w:t>
            </w:r>
            <w:proofErr w:type="spellEnd"/>
            <w:r>
              <w:t xml:space="preserve"> mother.</w:t>
            </w:r>
          </w:p>
        </w:tc>
      </w:tr>
      <w:tr w:rsidR="00D6434C" w14:paraId="56AB20DF" w14:textId="77777777">
        <w:trPr>
          <w:trHeight w:val="300"/>
        </w:trPr>
        <w:tc>
          <w:tcPr>
            <w:tcW w:w="5316" w:type="dxa"/>
            <w:shd w:val="clear" w:color="auto" w:fill="auto"/>
          </w:tcPr>
          <w:p w14:paraId="1308E0F7" w14:textId="77777777" w:rsidR="00D6434C" w:rsidRDefault="00D6434C"/>
        </w:tc>
      </w:tr>
      <w:tr w:rsidR="00D6434C" w14:paraId="1D524263" w14:textId="77777777">
        <w:trPr>
          <w:trHeight w:val="300"/>
        </w:trPr>
        <w:tc>
          <w:tcPr>
            <w:tcW w:w="5316" w:type="dxa"/>
            <w:shd w:val="clear" w:color="auto" w:fill="auto"/>
          </w:tcPr>
          <w:p w14:paraId="7E18ED3D" w14:textId="77777777" w:rsidR="00D6434C" w:rsidRDefault="00D6434C"/>
        </w:tc>
      </w:tr>
      <w:tr w:rsidR="00D6434C" w14:paraId="088ADA50" w14:textId="77777777">
        <w:trPr>
          <w:trHeight w:val="300"/>
        </w:trPr>
        <w:tc>
          <w:tcPr>
            <w:tcW w:w="5316" w:type="dxa"/>
            <w:shd w:val="clear" w:color="auto" w:fill="auto"/>
          </w:tcPr>
          <w:p w14:paraId="77C981F0" w14:textId="77777777" w:rsidR="00D6434C" w:rsidRDefault="00A468EA">
            <w:proofErr w:type="spellStart"/>
            <w:r>
              <w:lastRenderedPageBreak/>
              <w:t>Subhadra</w:t>
            </w:r>
            <w:proofErr w:type="spellEnd"/>
            <w:r>
              <w:t xml:space="preserve">, sister of Krishna and </w:t>
            </w:r>
            <w:proofErr w:type="spellStart"/>
            <w:r>
              <w:t>Balarama</w:t>
            </w:r>
            <w:proofErr w:type="spellEnd"/>
            <w:r>
              <w:t xml:space="preserve">, and second wife of </w:t>
            </w:r>
            <w:proofErr w:type="spellStart"/>
            <w:r>
              <w:t>Arjuna</w:t>
            </w:r>
            <w:proofErr w:type="spellEnd"/>
            <w:r>
              <w:t>.</w:t>
            </w:r>
          </w:p>
        </w:tc>
      </w:tr>
      <w:tr w:rsidR="00D6434C" w14:paraId="7BFF907D" w14:textId="77777777">
        <w:trPr>
          <w:trHeight w:val="300"/>
        </w:trPr>
        <w:tc>
          <w:tcPr>
            <w:tcW w:w="5316" w:type="dxa"/>
            <w:shd w:val="clear" w:color="auto" w:fill="auto"/>
          </w:tcPr>
          <w:p w14:paraId="51E5E7EF" w14:textId="77777777" w:rsidR="00D6434C" w:rsidRDefault="00D6434C"/>
        </w:tc>
      </w:tr>
      <w:tr w:rsidR="00D6434C" w14:paraId="25DB06F9" w14:textId="77777777">
        <w:trPr>
          <w:trHeight w:val="312"/>
        </w:trPr>
        <w:tc>
          <w:tcPr>
            <w:tcW w:w="5316" w:type="dxa"/>
            <w:shd w:val="clear" w:color="auto" w:fill="auto"/>
            <w:vAlign w:val="bottom"/>
          </w:tcPr>
          <w:p w14:paraId="1657155B" w14:textId="77777777" w:rsidR="00D6434C" w:rsidRDefault="00D6434C"/>
        </w:tc>
      </w:tr>
      <w:tr w:rsidR="00D6434C" w14:paraId="506141EB" w14:textId="77777777">
        <w:trPr>
          <w:trHeight w:val="300"/>
        </w:trPr>
        <w:tc>
          <w:tcPr>
            <w:tcW w:w="5316" w:type="dxa"/>
            <w:shd w:val="clear" w:color="auto" w:fill="auto"/>
          </w:tcPr>
          <w:p w14:paraId="5EA739CC" w14:textId="7D7E27F9" w:rsidR="00D6434C" w:rsidRDefault="00A468EA" w:rsidP="003C5FD0">
            <w:r>
              <w:t xml:space="preserve">Known as </w:t>
            </w:r>
            <w:proofErr w:type="spellStart"/>
            <w:r>
              <w:t>Rukmi</w:t>
            </w:r>
            <w:proofErr w:type="spellEnd"/>
            <w:r>
              <w:t xml:space="preserve">, the elder brother of </w:t>
            </w:r>
            <w:proofErr w:type="spellStart"/>
            <w:r>
              <w:t>Rukmini</w:t>
            </w:r>
            <w:proofErr w:type="spellEnd"/>
            <w:r>
              <w:t xml:space="preserve">. He wanted </w:t>
            </w:r>
            <w:proofErr w:type="spellStart"/>
            <w:r>
              <w:t>Shishupala</w:t>
            </w:r>
            <w:proofErr w:type="spellEnd"/>
            <w:r>
              <w:t>, on</w:t>
            </w:r>
            <w:ins w:id="152" w:author="Joey" w:date="2018-03-31T18:40:00Z">
              <w:r w:rsidR="00377F08">
                <w:t>e</w:t>
              </w:r>
            </w:ins>
            <w:r>
              <w:t xml:space="preserve"> of the nephews of Lord Krishna</w:t>
            </w:r>
            <w:ins w:id="153" w:author="Joey" w:date="2018-03-31T18:40:00Z">
              <w:r w:rsidR="00377F08">
                <w:t>,</w:t>
              </w:r>
            </w:ins>
            <w:r>
              <w:t xml:space="preserve"> to marry </w:t>
            </w:r>
            <w:proofErr w:type="spellStart"/>
            <w:r>
              <w:t>Rukmini</w:t>
            </w:r>
            <w:proofErr w:type="spellEnd"/>
            <w:r>
              <w:t xml:space="preserve"> </w:t>
            </w:r>
            <w:commentRangeStart w:id="154"/>
            <w:r>
              <w:t xml:space="preserve">and </w:t>
            </w:r>
            <w:commentRangeEnd w:id="154"/>
            <w:r w:rsidR="00377F08">
              <w:rPr>
                <w:rStyle w:val="CommentReference"/>
              </w:rPr>
              <w:commentReference w:id="154"/>
            </w:r>
            <w:r>
              <w:t xml:space="preserve">he did not like Krishna. He </w:t>
            </w:r>
            <w:del w:id="155" w:author="Joey" w:date="2018-03-31T18:48:00Z">
              <w:r w:rsidDel="003C5FD0">
                <w:delText xml:space="preserve">was </w:delText>
              </w:r>
            </w:del>
            <w:r>
              <w:t xml:space="preserve">strongly opposed to the wedding between Krishna and </w:t>
            </w:r>
            <w:proofErr w:type="spellStart"/>
            <w:r>
              <w:t>Rukmini</w:t>
            </w:r>
            <w:proofErr w:type="spellEnd"/>
            <w:r>
              <w:t>. In his battle with Krishna, he was defeated and had half of his hair and mustache shaved as a form of punishment and public shaming.</w:t>
            </w:r>
          </w:p>
        </w:tc>
      </w:tr>
      <w:tr w:rsidR="00D6434C" w14:paraId="04BDD290" w14:textId="77777777">
        <w:trPr>
          <w:trHeight w:val="300"/>
        </w:trPr>
        <w:tc>
          <w:tcPr>
            <w:tcW w:w="5316" w:type="dxa"/>
            <w:shd w:val="clear" w:color="auto" w:fill="auto"/>
          </w:tcPr>
          <w:p w14:paraId="3E2AA30C" w14:textId="71C9D626" w:rsidR="00D6434C" w:rsidRDefault="00A468EA" w:rsidP="003C5FD0">
            <w:proofErr w:type="spellStart"/>
            <w:r>
              <w:t>Rukmini</w:t>
            </w:r>
            <w:proofErr w:type="spellEnd"/>
            <w:r>
              <w:t xml:space="preserve"> is the first wife of Lord Krishna. She is known as one of </w:t>
            </w:r>
            <w:del w:id="156" w:author="Joey" w:date="2018-03-31T18:49:00Z">
              <w:r w:rsidDel="003C5FD0">
                <w:delText xml:space="preserve">his </w:delText>
              </w:r>
            </w:del>
            <w:ins w:id="157" w:author="Joey" w:date="2018-03-31T18:49:00Z">
              <w:r w:rsidR="003C5FD0">
                <w:t xml:space="preserve">the </w:t>
              </w:r>
            </w:ins>
            <w:r>
              <w:t xml:space="preserve">principle wives of Lord Krishna. In the Indian version, their first-born, </w:t>
            </w:r>
            <w:proofErr w:type="spellStart"/>
            <w:r>
              <w:t>Pradyumna</w:t>
            </w:r>
            <w:proofErr w:type="spellEnd"/>
            <w:r>
              <w:t>, bec</w:t>
            </w:r>
            <w:ins w:id="158" w:author="Joey" w:date="2018-03-31T18:49:00Z">
              <w:r w:rsidR="003C5FD0">
                <w:t>omes</w:t>
              </w:r>
            </w:ins>
            <w:del w:id="159" w:author="Joey" w:date="2018-03-31T18:49:00Z">
              <w:r w:rsidDel="003C5FD0">
                <w:delText>ame</w:delText>
              </w:r>
            </w:del>
            <w:r>
              <w:t xml:space="preserve"> the </w:t>
            </w:r>
            <w:ins w:id="160" w:author="Joey" w:date="2018-03-31T18:49:00Z">
              <w:r w:rsidR="003C5FD0">
                <w:t>C</w:t>
              </w:r>
            </w:ins>
            <w:del w:id="161" w:author="Joey" w:date="2018-03-31T18:49:00Z">
              <w:r w:rsidDel="003C5FD0">
                <w:delText>c</w:delText>
              </w:r>
            </w:del>
            <w:r>
              <w:t>rown</w:t>
            </w:r>
            <w:del w:id="162" w:author="Joey" w:date="2018-03-31T18:49:00Z">
              <w:r w:rsidDel="003C5FD0">
                <w:delText>ed</w:delText>
              </w:r>
            </w:del>
            <w:r>
              <w:t xml:space="preserve"> Prince of </w:t>
            </w:r>
            <w:proofErr w:type="spellStart"/>
            <w:r>
              <w:t>Dwaraka</w:t>
            </w:r>
            <w:proofErr w:type="spellEnd"/>
            <w:r>
              <w:t xml:space="preserve">. </w:t>
            </w:r>
          </w:p>
        </w:tc>
      </w:tr>
      <w:tr w:rsidR="00D6434C" w14:paraId="18342472" w14:textId="77777777">
        <w:trPr>
          <w:trHeight w:val="300"/>
        </w:trPr>
        <w:tc>
          <w:tcPr>
            <w:tcW w:w="5316" w:type="dxa"/>
            <w:shd w:val="clear" w:color="auto" w:fill="auto"/>
          </w:tcPr>
          <w:p w14:paraId="01439191" w14:textId="77777777" w:rsidR="00D6434C" w:rsidRDefault="00D6434C"/>
        </w:tc>
      </w:tr>
      <w:tr w:rsidR="00D6434C" w14:paraId="3DFDFF70" w14:textId="77777777">
        <w:trPr>
          <w:trHeight w:val="300"/>
        </w:trPr>
        <w:tc>
          <w:tcPr>
            <w:tcW w:w="5316" w:type="dxa"/>
            <w:shd w:val="clear" w:color="auto" w:fill="auto"/>
          </w:tcPr>
          <w:p w14:paraId="2366E8CF" w14:textId="77777777" w:rsidR="00D6434C" w:rsidRDefault="00A468EA">
            <w:proofErr w:type="spellStart"/>
            <w:r>
              <w:t>Sahadeva</w:t>
            </w:r>
            <w:proofErr w:type="spellEnd"/>
            <w:r>
              <w:t xml:space="preserve"> is known to be the most knowledgeable one amongst the </w:t>
            </w:r>
            <w:proofErr w:type="spellStart"/>
            <w:r>
              <w:t>Pandavas</w:t>
            </w:r>
            <w:proofErr w:type="spellEnd"/>
            <w:r>
              <w:t xml:space="preserve">. Born to </w:t>
            </w:r>
            <w:proofErr w:type="spellStart"/>
            <w:r>
              <w:t>Pandu</w:t>
            </w:r>
            <w:proofErr w:type="spellEnd"/>
            <w:r>
              <w:t xml:space="preserve"> and </w:t>
            </w:r>
            <w:proofErr w:type="spellStart"/>
            <w:r>
              <w:t>Madri</w:t>
            </w:r>
            <w:proofErr w:type="spellEnd"/>
            <w:r>
              <w:t>, he is said to be well versed in astrology and could understand the language of animals.</w:t>
            </w:r>
          </w:p>
        </w:tc>
      </w:tr>
      <w:tr w:rsidR="00D6434C" w14:paraId="4F4BFA79" w14:textId="77777777">
        <w:trPr>
          <w:trHeight w:val="300"/>
        </w:trPr>
        <w:tc>
          <w:tcPr>
            <w:tcW w:w="5316" w:type="dxa"/>
            <w:shd w:val="clear" w:color="auto" w:fill="auto"/>
          </w:tcPr>
          <w:p w14:paraId="543D50A7" w14:textId="72A8F56F" w:rsidR="00D6434C" w:rsidRDefault="00A468EA" w:rsidP="003C5FD0">
            <w:proofErr w:type="spellStart"/>
            <w:r>
              <w:t>Salya</w:t>
            </w:r>
            <w:proofErr w:type="spellEnd"/>
            <w:r>
              <w:t xml:space="preserve"> is the maternal uncle of </w:t>
            </w:r>
            <w:proofErr w:type="spellStart"/>
            <w:r>
              <w:t>Madri's</w:t>
            </w:r>
            <w:proofErr w:type="spellEnd"/>
            <w:r>
              <w:t xml:space="preserve"> sons, </w:t>
            </w:r>
            <w:proofErr w:type="spellStart"/>
            <w:r>
              <w:t>Nakul</w:t>
            </w:r>
            <w:proofErr w:type="spellEnd"/>
            <w:r>
              <w:t xml:space="preserve"> and </w:t>
            </w:r>
            <w:proofErr w:type="spellStart"/>
            <w:r>
              <w:t>Sahadeva</w:t>
            </w:r>
            <w:proofErr w:type="spellEnd"/>
            <w:r>
              <w:t xml:space="preserve">. He </w:t>
            </w:r>
            <w:del w:id="163" w:author="Joey" w:date="2018-03-31T18:51:00Z">
              <w:r w:rsidDel="003C5FD0">
                <w:delText xml:space="preserve">accidentally </w:delText>
              </w:r>
            </w:del>
            <w:r>
              <w:t xml:space="preserve">ended up siding with the </w:t>
            </w:r>
            <w:proofErr w:type="spellStart"/>
            <w:r>
              <w:t>Kauravas</w:t>
            </w:r>
            <w:proofErr w:type="spellEnd"/>
            <w:ins w:id="164" w:author="Joey" w:date="2018-03-31T18:51:00Z">
              <w:r w:rsidR="003C5FD0">
                <w:t xml:space="preserve"> by accident</w:t>
              </w:r>
            </w:ins>
            <w:r>
              <w:t xml:space="preserve"> as </w:t>
            </w:r>
            <w:proofErr w:type="spellStart"/>
            <w:r>
              <w:t>Duryodhana</w:t>
            </w:r>
            <w:proofErr w:type="spellEnd"/>
            <w:r>
              <w:t xml:space="preserve"> tricked him into thinking that his accommodation at the war camp was being provided by him when in fact</w:t>
            </w:r>
            <w:ins w:id="165" w:author="Joey" w:date="2018-03-31T18:52:00Z">
              <w:r w:rsidR="003C5FD0">
                <w:t>,</w:t>
              </w:r>
            </w:ins>
            <w:r>
              <w:t xml:space="preserve"> it had been provided by the </w:t>
            </w:r>
            <w:proofErr w:type="spellStart"/>
            <w:r>
              <w:t>Pandavas</w:t>
            </w:r>
            <w:proofErr w:type="spellEnd"/>
            <w:r>
              <w:t xml:space="preserve">. As a result, </w:t>
            </w:r>
            <w:proofErr w:type="spellStart"/>
            <w:r>
              <w:t>Salya</w:t>
            </w:r>
            <w:proofErr w:type="spellEnd"/>
            <w:r>
              <w:t xml:space="preserve"> was obliged to help the </w:t>
            </w:r>
            <w:proofErr w:type="spellStart"/>
            <w:r>
              <w:t>Kauravas</w:t>
            </w:r>
            <w:proofErr w:type="spellEnd"/>
            <w:r>
              <w:t xml:space="preserve">. He still expressed his support for the </w:t>
            </w:r>
            <w:proofErr w:type="spellStart"/>
            <w:r>
              <w:t>Pandavas</w:t>
            </w:r>
            <w:proofErr w:type="spellEnd"/>
            <w:r>
              <w:t xml:space="preserve"> by discouraging </w:t>
            </w:r>
            <w:proofErr w:type="spellStart"/>
            <w:r>
              <w:t>Karna</w:t>
            </w:r>
            <w:proofErr w:type="spellEnd"/>
            <w:r>
              <w:t xml:space="preserve"> when he became his charioteer. </w:t>
            </w:r>
          </w:p>
        </w:tc>
      </w:tr>
      <w:tr w:rsidR="00D6434C" w14:paraId="6E976066" w14:textId="77777777">
        <w:trPr>
          <w:trHeight w:val="300"/>
        </w:trPr>
        <w:tc>
          <w:tcPr>
            <w:tcW w:w="5316" w:type="dxa"/>
            <w:shd w:val="clear" w:color="auto" w:fill="auto"/>
          </w:tcPr>
          <w:p w14:paraId="30D4CBB3" w14:textId="3EA6AE46" w:rsidR="00D6434C" w:rsidRDefault="00A468EA" w:rsidP="00B17E89">
            <w:r>
              <w:t xml:space="preserve">Samba is the son of Lord Krishna. He marries </w:t>
            </w:r>
            <w:proofErr w:type="spellStart"/>
            <w:r>
              <w:t>Lakshmani</w:t>
            </w:r>
            <w:proofErr w:type="spellEnd"/>
            <w:r>
              <w:t xml:space="preserve">, the daughter of </w:t>
            </w:r>
            <w:proofErr w:type="spellStart"/>
            <w:r>
              <w:t>Duryodhana</w:t>
            </w:r>
            <w:proofErr w:type="spellEnd"/>
            <w:r>
              <w:t xml:space="preserve">. Although </w:t>
            </w:r>
            <w:proofErr w:type="spellStart"/>
            <w:r>
              <w:t>Duryodhana</w:t>
            </w:r>
            <w:proofErr w:type="spellEnd"/>
            <w:r>
              <w:t xml:space="preserve"> </w:t>
            </w:r>
            <w:del w:id="166" w:author="Joey" w:date="2018-03-31T18:55:00Z">
              <w:r w:rsidDel="00B17E89">
                <w:delText xml:space="preserve">was </w:delText>
              </w:r>
            </w:del>
            <w:ins w:id="167" w:author="Joey" w:date="2018-03-31T18:55:00Z">
              <w:r w:rsidR="00B17E89">
                <w:t xml:space="preserve"> </w:t>
              </w:r>
            </w:ins>
            <w:r>
              <w:t xml:space="preserve">initially opposed to the marriage, he relented in the end. Samba was also seen as the main cause of the destruction of the </w:t>
            </w:r>
            <w:proofErr w:type="spellStart"/>
            <w:r>
              <w:t>Yadava</w:t>
            </w:r>
            <w:proofErr w:type="spellEnd"/>
            <w:r>
              <w:t xml:space="preserve"> clan (Krishna's clan). Many years before the </w:t>
            </w:r>
            <w:proofErr w:type="spellStart"/>
            <w:r>
              <w:t>Kurukshetra</w:t>
            </w:r>
            <w:proofErr w:type="spellEnd"/>
            <w:r>
              <w:t xml:space="preserve"> war, he once decided to test the power of the sages. He dressed up as a pregnant woman and went to the sages to ask whether the unborn child would be male or female. The sages, enraged by this sign of great disrespect, cast a curse saying that "she" was about to "give birth" to an iron material</w:t>
            </w:r>
            <w:ins w:id="168" w:author="Joey" w:date="2018-03-31T18:55:00Z">
              <w:r w:rsidR="000346DA">
                <w:t>,</w:t>
              </w:r>
            </w:ins>
            <w:r>
              <w:t xml:space="preserve"> which would cause destruction </w:t>
            </w:r>
            <w:ins w:id="169" w:author="Joey" w:date="2018-03-31T18:55:00Z">
              <w:r w:rsidR="000346DA">
                <w:t xml:space="preserve">to </w:t>
              </w:r>
            </w:ins>
            <w:r>
              <w:t xml:space="preserve">the entire </w:t>
            </w:r>
            <w:proofErr w:type="spellStart"/>
            <w:r>
              <w:t>Yadava</w:t>
            </w:r>
            <w:proofErr w:type="spellEnd"/>
            <w:r>
              <w:t xml:space="preserve"> race. An iron mace was then ripped out of Samba's thigh. He pounded it and threw it into the sea. </w:t>
            </w:r>
            <w:ins w:id="170" w:author="Joey" w:date="2018-03-31T18:56:00Z">
              <w:r w:rsidR="00E06E66">
                <w:t>H</w:t>
              </w:r>
            </w:ins>
            <w:del w:id="171" w:author="Joey" w:date="2018-03-31T18:56:00Z">
              <w:r w:rsidDel="00E06E66">
                <w:delText xml:space="preserve">The iron dust </w:delText>
              </w:r>
            </w:del>
            <w:del w:id="172" w:author="Joey" w:date="2018-03-31T18:55:00Z">
              <w:r w:rsidDel="00E06E66">
                <w:delText>h</w:delText>
              </w:r>
            </w:del>
            <w:r>
              <w:t>owever</w:t>
            </w:r>
            <w:ins w:id="173" w:author="Joey" w:date="2018-03-31T18:55:00Z">
              <w:r w:rsidR="00E06E66">
                <w:t>, the iron dust</w:t>
              </w:r>
            </w:ins>
            <w:r>
              <w:t xml:space="preserve"> was tossed back </w:t>
            </w:r>
            <w:ins w:id="174" w:author="Joey" w:date="2018-03-31T18:56:00Z">
              <w:r w:rsidR="00E06E66">
                <w:t>on</w:t>
              </w:r>
            </w:ins>
            <w:r>
              <w:t xml:space="preserve">to the shore of </w:t>
            </w:r>
            <w:proofErr w:type="spellStart"/>
            <w:r>
              <w:t>Prabasa</w:t>
            </w:r>
            <w:proofErr w:type="spellEnd"/>
            <w:ins w:id="175" w:author="Joey" w:date="2018-03-31T18:56:00Z">
              <w:r w:rsidR="00E06E66">
                <w:t>.</w:t>
              </w:r>
            </w:ins>
            <w:r>
              <w:t xml:space="preserve"> </w:t>
            </w:r>
            <w:commentRangeStart w:id="176"/>
            <w:ins w:id="177" w:author="Joey" w:date="2018-03-31T18:56:00Z">
              <w:r w:rsidR="00E06E66">
                <w:t>It</w:t>
              </w:r>
            </w:ins>
            <w:del w:id="178" w:author="Joey" w:date="2018-03-31T18:56:00Z">
              <w:r w:rsidDel="00E06E66">
                <w:delText>and</w:delText>
              </w:r>
            </w:del>
            <w:r>
              <w:t xml:space="preserve"> was </w:t>
            </w:r>
            <w:commentRangeEnd w:id="176"/>
            <w:r w:rsidR="00E06E66">
              <w:rPr>
                <w:rStyle w:val="CommentReference"/>
              </w:rPr>
              <w:commentReference w:id="176"/>
            </w:r>
            <w:r>
              <w:t xml:space="preserve">turned into deadly reeds which the </w:t>
            </w:r>
            <w:proofErr w:type="spellStart"/>
            <w:r>
              <w:t>Yadavas</w:t>
            </w:r>
            <w:proofErr w:type="spellEnd"/>
            <w:r>
              <w:t xml:space="preserve"> used to fight and kill one another with during a heated argument on whose side should they take after witnessing the </w:t>
            </w:r>
            <w:proofErr w:type="spellStart"/>
            <w:r>
              <w:lastRenderedPageBreak/>
              <w:t>Kurukshetra</w:t>
            </w:r>
            <w:proofErr w:type="spellEnd"/>
            <w:r>
              <w:t xml:space="preserve"> war.</w:t>
            </w:r>
          </w:p>
        </w:tc>
      </w:tr>
      <w:tr w:rsidR="00D6434C" w14:paraId="5DE7DAFB" w14:textId="77777777">
        <w:trPr>
          <w:trHeight w:val="300"/>
        </w:trPr>
        <w:tc>
          <w:tcPr>
            <w:tcW w:w="5316" w:type="dxa"/>
            <w:shd w:val="clear" w:color="auto" w:fill="auto"/>
          </w:tcPr>
          <w:p w14:paraId="405A291C" w14:textId="77777777" w:rsidR="00D6434C" w:rsidRDefault="00D6434C"/>
        </w:tc>
      </w:tr>
      <w:tr w:rsidR="00D6434C" w14:paraId="093F6361" w14:textId="77777777">
        <w:trPr>
          <w:trHeight w:val="300"/>
        </w:trPr>
        <w:tc>
          <w:tcPr>
            <w:tcW w:w="5316" w:type="dxa"/>
            <w:shd w:val="clear" w:color="auto" w:fill="auto"/>
          </w:tcPr>
          <w:p w14:paraId="22C8B7C9" w14:textId="1B38AB0B" w:rsidR="00D6434C" w:rsidRDefault="00A468EA">
            <w:proofErr w:type="spellStart"/>
            <w:r>
              <w:t>Shatrughuna</w:t>
            </w:r>
            <w:proofErr w:type="spellEnd"/>
            <w:r>
              <w:t xml:space="preserve"> is born to </w:t>
            </w:r>
            <w:proofErr w:type="spellStart"/>
            <w:r>
              <w:t>Sumitra</w:t>
            </w:r>
            <w:proofErr w:type="spellEnd"/>
            <w:r>
              <w:t xml:space="preserve">, </w:t>
            </w:r>
            <w:ins w:id="179" w:author="Joey" w:date="2018-03-31T18:57:00Z">
              <w:r w:rsidR="0055496A">
                <w:t xml:space="preserve">the </w:t>
              </w:r>
            </w:ins>
            <w:r>
              <w:t xml:space="preserve">third wife of </w:t>
            </w:r>
            <w:proofErr w:type="spellStart"/>
            <w:r>
              <w:t>Dasharatha</w:t>
            </w:r>
            <w:proofErr w:type="spellEnd"/>
            <w:r>
              <w:t xml:space="preserve">. He is known as the twin of </w:t>
            </w:r>
            <w:proofErr w:type="spellStart"/>
            <w:r>
              <w:t>Lakshmana</w:t>
            </w:r>
            <w:proofErr w:type="spellEnd"/>
            <w:r>
              <w:t>.</w:t>
            </w:r>
          </w:p>
        </w:tc>
      </w:tr>
      <w:tr w:rsidR="00D6434C" w14:paraId="69D0F0A9" w14:textId="77777777">
        <w:trPr>
          <w:trHeight w:val="300"/>
        </w:trPr>
        <w:tc>
          <w:tcPr>
            <w:tcW w:w="5316" w:type="dxa"/>
            <w:shd w:val="clear" w:color="auto" w:fill="auto"/>
          </w:tcPr>
          <w:p w14:paraId="5FD42D0B" w14:textId="77777777" w:rsidR="00D6434C" w:rsidRDefault="00D6434C"/>
        </w:tc>
      </w:tr>
      <w:tr w:rsidR="00D6434C" w14:paraId="0C065422" w14:textId="77777777">
        <w:trPr>
          <w:trHeight w:val="300"/>
        </w:trPr>
        <w:tc>
          <w:tcPr>
            <w:tcW w:w="5316" w:type="dxa"/>
            <w:shd w:val="clear" w:color="auto" w:fill="auto"/>
          </w:tcPr>
          <w:p w14:paraId="0FAD724B" w14:textId="77777777" w:rsidR="00D6434C" w:rsidRDefault="00D6434C"/>
        </w:tc>
      </w:tr>
      <w:tr w:rsidR="00D6434C" w14:paraId="5C9EF6BF" w14:textId="77777777">
        <w:trPr>
          <w:trHeight w:val="300"/>
        </w:trPr>
        <w:tc>
          <w:tcPr>
            <w:tcW w:w="5316" w:type="dxa"/>
            <w:shd w:val="clear" w:color="auto" w:fill="auto"/>
          </w:tcPr>
          <w:p w14:paraId="69D64842" w14:textId="0369FE2C" w:rsidR="00D6434C" w:rsidRDefault="00A468EA">
            <w:proofErr w:type="spellStart"/>
            <w:r>
              <w:t>Sakuni</w:t>
            </w:r>
            <w:proofErr w:type="spellEnd"/>
            <w:r>
              <w:t xml:space="preserve"> is the maternal uncle of the </w:t>
            </w:r>
            <w:proofErr w:type="spellStart"/>
            <w:r>
              <w:t>Kauravas</w:t>
            </w:r>
            <w:proofErr w:type="spellEnd"/>
            <w:r>
              <w:t xml:space="preserve">. He </w:t>
            </w:r>
            <w:del w:id="180" w:author="Joey" w:date="2018-03-31T18:58:00Z">
              <w:r w:rsidDel="00023E73">
                <w:delText>is</w:delText>
              </w:r>
            </w:del>
            <w:r>
              <w:t xml:space="preserve"> plays an important</w:t>
            </w:r>
            <w:ins w:id="181" w:author="Joey" w:date="2018-03-31T18:58:00Z">
              <w:r w:rsidR="00023E73">
                <w:t xml:space="preserve"> role</w:t>
              </w:r>
            </w:ins>
            <w:r>
              <w:t xml:space="preserve"> in helping the </w:t>
            </w:r>
            <w:proofErr w:type="spellStart"/>
            <w:r>
              <w:t>Kauravas</w:t>
            </w:r>
            <w:proofErr w:type="spellEnd"/>
            <w:r>
              <w:t xml:space="preserve"> plot against the </w:t>
            </w:r>
            <w:proofErr w:type="spellStart"/>
            <w:r>
              <w:t>Pandavas</w:t>
            </w:r>
            <w:proofErr w:type="spellEnd"/>
            <w:ins w:id="182" w:author="Joey" w:date="2018-03-31T18:58:00Z">
              <w:r w:rsidR="00023E73">
                <w:t xml:space="preserve">, </w:t>
              </w:r>
            </w:ins>
            <w:del w:id="183" w:author="Joey" w:date="2018-03-31T18:58:00Z">
              <w:r w:rsidDel="00023E73">
                <w:delText xml:space="preserve"> and </w:delText>
              </w:r>
            </w:del>
            <w:r>
              <w:t>find</w:t>
            </w:r>
            <w:ins w:id="184" w:author="Joey" w:date="2018-03-31T18:58:00Z">
              <w:r w:rsidR="00023E73">
                <w:t>ing</w:t>
              </w:r>
            </w:ins>
            <w:del w:id="185" w:author="Joey" w:date="2018-03-31T18:58:00Z">
              <w:r w:rsidDel="00023E73">
                <w:delText>s</w:delText>
              </w:r>
            </w:del>
            <w:r>
              <w:t xml:space="preserve"> ways to defeat them, including the game of dice where the </w:t>
            </w:r>
            <w:proofErr w:type="spellStart"/>
            <w:r>
              <w:t>Pandavas</w:t>
            </w:r>
            <w:proofErr w:type="spellEnd"/>
            <w:r>
              <w:t xml:space="preserve"> lose their kingdom to the </w:t>
            </w:r>
            <w:proofErr w:type="spellStart"/>
            <w:r>
              <w:t>Kauravas</w:t>
            </w:r>
            <w:proofErr w:type="spellEnd"/>
            <w:r>
              <w:t>. In the Sanskrit version, he is the same as [</w:t>
            </w:r>
            <w:proofErr w:type="spellStart"/>
            <w:r>
              <w:t>Gendara</w:t>
            </w:r>
            <w:proofErr w:type="spellEnd"/>
            <w:r>
              <w:t xml:space="preserve">]. </w:t>
            </w:r>
          </w:p>
        </w:tc>
      </w:tr>
      <w:tr w:rsidR="00D6434C" w14:paraId="445AC643" w14:textId="77777777">
        <w:trPr>
          <w:trHeight w:val="300"/>
        </w:trPr>
        <w:tc>
          <w:tcPr>
            <w:tcW w:w="5316" w:type="dxa"/>
            <w:shd w:val="clear" w:color="auto" w:fill="auto"/>
          </w:tcPr>
          <w:p w14:paraId="596CF75E" w14:textId="4213CE58" w:rsidR="00D6434C" w:rsidRDefault="00A468EA">
            <w:proofErr w:type="spellStart"/>
            <w:r>
              <w:t>Satyabhama</w:t>
            </w:r>
            <w:proofErr w:type="spellEnd"/>
            <w:r>
              <w:t xml:space="preserve"> is known as the second wife and one of the main wives of Lord Krishna. She faced opposition in marrying Krishna from her brother and father. She is seen as the incarnation of the Earth </w:t>
            </w:r>
            <w:ins w:id="186" w:author="Joey" w:date="2018-03-31T19:01:00Z">
              <w:r w:rsidR="000C4FC3">
                <w:t>G</w:t>
              </w:r>
            </w:ins>
            <w:del w:id="187" w:author="Joey" w:date="2018-03-31T19:01:00Z">
              <w:r w:rsidDel="000C4FC3">
                <w:delText>g</w:delText>
              </w:r>
            </w:del>
            <w:r>
              <w:t xml:space="preserve">oddess, </w:t>
            </w:r>
            <w:proofErr w:type="spellStart"/>
            <w:r>
              <w:t>Bhudevi</w:t>
            </w:r>
            <w:proofErr w:type="spellEnd"/>
            <w:r>
              <w:t xml:space="preserve"> and is known for her short temper. She was of a strong disposition and even accompanied Lord Krishna during his battle with </w:t>
            </w:r>
            <w:proofErr w:type="spellStart"/>
            <w:r>
              <w:t>Narakasura</w:t>
            </w:r>
            <w:proofErr w:type="spellEnd"/>
            <w:r>
              <w:t>.</w:t>
            </w:r>
          </w:p>
        </w:tc>
      </w:tr>
      <w:tr w:rsidR="00D6434C" w14:paraId="412326B8" w14:textId="77777777">
        <w:trPr>
          <w:trHeight w:val="300"/>
        </w:trPr>
        <w:tc>
          <w:tcPr>
            <w:tcW w:w="5316" w:type="dxa"/>
            <w:shd w:val="clear" w:color="auto" w:fill="auto"/>
          </w:tcPr>
          <w:p w14:paraId="6974CE81" w14:textId="77777777" w:rsidR="00D6434C" w:rsidRDefault="00A468EA">
            <w:r>
              <w:t xml:space="preserve">Known as </w:t>
            </w:r>
            <w:proofErr w:type="spellStart"/>
            <w:r>
              <w:t>Satyaki</w:t>
            </w:r>
            <w:proofErr w:type="spellEnd"/>
            <w:r>
              <w:t xml:space="preserve">, he is a </w:t>
            </w:r>
            <w:proofErr w:type="spellStart"/>
            <w:r>
              <w:t>Yadava</w:t>
            </w:r>
            <w:proofErr w:type="spellEnd"/>
            <w:r>
              <w:t xml:space="preserve"> chieftain who helped the </w:t>
            </w:r>
            <w:proofErr w:type="spellStart"/>
            <w:r>
              <w:t>Pandavas</w:t>
            </w:r>
            <w:proofErr w:type="spellEnd"/>
            <w:r>
              <w:t xml:space="preserve"> in the </w:t>
            </w:r>
            <w:proofErr w:type="spellStart"/>
            <w:r>
              <w:t>Kurukshetra</w:t>
            </w:r>
            <w:proofErr w:type="spellEnd"/>
            <w:r>
              <w:t xml:space="preserve"> war.</w:t>
            </w:r>
          </w:p>
        </w:tc>
      </w:tr>
      <w:tr w:rsidR="00D6434C" w14:paraId="6BF7EC90" w14:textId="77777777">
        <w:trPr>
          <w:trHeight w:val="300"/>
        </w:trPr>
        <w:tc>
          <w:tcPr>
            <w:tcW w:w="5316" w:type="dxa"/>
            <w:shd w:val="clear" w:color="auto" w:fill="auto"/>
          </w:tcPr>
          <w:p w14:paraId="7C914458" w14:textId="3975435F" w:rsidR="00D6434C" w:rsidRDefault="00A468EA">
            <w:r>
              <w:t xml:space="preserve">Krishna is said to have a daughter by the name of </w:t>
            </w:r>
            <w:proofErr w:type="spellStart"/>
            <w:r>
              <w:t>Charumati</w:t>
            </w:r>
            <w:proofErr w:type="spellEnd"/>
            <w:r>
              <w:t>; however</w:t>
            </w:r>
            <w:ins w:id="188" w:author="Joey" w:date="2018-03-31T19:05:00Z">
              <w:r w:rsidR="00B606F2">
                <w:t>,</w:t>
              </w:r>
            </w:ins>
            <w:r>
              <w:t xml:space="preserve"> she is born to </w:t>
            </w:r>
            <w:proofErr w:type="spellStart"/>
            <w:r>
              <w:t>Rukmini</w:t>
            </w:r>
            <w:proofErr w:type="spellEnd"/>
            <w:r>
              <w:t xml:space="preserve"> and Krishna.</w:t>
            </w:r>
          </w:p>
        </w:tc>
      </w:tr>
      <w:tr w:rsidR="00D6434C" w14:paraId="7690631E" w14:textId="77777777">
        <w:trPr>
          <w:trHeight w:val="300"/>
        </w:trPr>
        <w:tc>
          <w:tcPr>
            <w:tcW w:w="5316" w:type="dxa"/>
            <w:shd w:val="clear" w:color="auto" w:fill="auto"/>
          </w:tcPr>
          <w:p w14:paraId="213B2F40" w14:textId="77777777" w:rsidR="00D6434C" w:rsidRDefault="00A468EA">
            <w:r>
              <w:t xml:space="preserve">Not much is mentioned about </w:t>
            </w:r>
            <w:proofErr w:type="spellStart"/>
            <w:r>
              <w:t>Sahadeva's</w:t>
            </w:r>
            <w:proofErr w:type="spellEnd"/>
            <w:r>
              <w:t xml:space="preserve"> marriage. He is usually known as one of the husbands of </w:t>
            </w:r>
            <w:proofErr w:type="spellStart"/>
            <w:r>
              <w:t>Draupadi</w:t>
            </w:r>
            <w:proofErr w:type="spellEnd"/>
            <w:r>
              <w:t>.</w:t>
            </w:r>
          </w:p>
        </w:tc>
      </w:tr>
      <w:tr w:rsidR="00D6434C" w14:paraId="15F43E32" w14:textId="77777777">
        <w:trPr>
          <w:trHeight w:val="312"/>
        </w:trPr>
        <w:tc>
          <w:tcPr>
            <w:tcW w:w="5316" w:type="dxa"/>
            <w:shd w:val="clear" w:color="auto" w:fill="auto"/>
          </w:tcPr>
          <w:p w14:paraId="1C3770EF" w14:textId="77777777" w:rsidR="00D6434C" w:rsidRDefault="00D6434C"/>
        </w:tc>
      </w:tr>
      <w:tr w:rsidR="00D6434C" w14:paraId="3FF00FE6" w14:textId="77777777">
        <w:trPr>
          <w:trHeight w:val="312"/>
        </w:trPr>
        <w:tc>
          <w:tcPr>
            <w:tcW w:w="5316" w:type="dxa"/>
            <w:shd w:val="clear" w:color="auto" w:fill="auto"/>
          </w:tcPr>
          <w:p w14:paraId="5602AE93" w14:textId="3701F1C2" w:rsidR="00D6434C" w:rsidRDefault="00A468EA">
            <w:r>
              <w:t xml:space="preserve">Known </w:t>
            </w:r>
            <w:del w:id="189" w:author="Joey" w:date="2018-03-31T19:06:00Z">
              <w:r w:rsidDel="005249C8">
                <w:delText>w</w:delText>
              </w:r>
            </w:del>
            <w:r>
              <w:t xml:space="preserve">as the </w:t>
            </w:r>
            <w:ins w:id="190" w:author="Joey" w:date="2018-03-31T19:07:00Z">
              <w:r w:rsidR="005249C8">
                <w:t>M</w:t>
              </w:r>
            </w:ins>
            <w:del w:id="191" w:author="Joey" w:date="2018-03-31T19:07:00Z">
              <w:r w:rsidDel="005249C8">
                <w:delText>m</w:delText>
              </w:r>
            </w:del>
            <w:r>
              <w:t xml:space="preserve">onkey </w:t>
            </w:r>
            <w:ins w:id="192" w:author="Joey" w:date="2018-03-31T19:06:00Z">
              <w:r w:rsidR="005249C8">
                <w:t>K</w:t>
              </w:r>
            </w:ins>
            <w:del w:id="193" w:author="Joey" w:date="2018-03-31T19:06:00Z">
              <w:r w:rsidDel="005249C8">
                <w:delText>k</w:delText>
              </w:r>
            </w:del>
            <w:r>
              <w:t xml:space="preserve">ing of </w:t>
            </w:r>
            <w:proofErr w:type="spellStart"/>
            <w:r>
              <w:t>Kishkinda</w:t>
            </w:r>
            <w:proofErr w:type="spellEnd"/>
            <w:r>
              <w:t xml:space="preserve"> and the son of the Sun </w:t>
            </w:r>
            <w:ins w:id="194" w:author="Joey" w:date="2018-03-31T19:06:00Z">
              <w:r w:rsidR="005249C8">
                <w:t>G</w:t>
              </w:r>
            </w:ins>
            <w:del w:id="195" w:author="Joey" w:date="2018-03-31T19:06:00Z">
              <w:r w:rsidDel="005249C8">
                <w:delText>g</w:delText>
              </w:r>
            </w:del>
            <w:r>
              <w:t xml:space="preserve">od. He was the brother of </w:t>
            </w:r>
            <w:proofErr w:type="spellStart"/>
            <w:r>
              <w:t>Vali</w:t>
            </w:r>
            <w:proofErr w:type="spellEnd"/>
            <w:r>
              <w:t xml:space="preserve"> (</w:t>
            </w:r>
            <w:proofErr w:type="spellStart"/>
            <w:r>
              <w:t>Indra's</w:t>
            </w:r>
            <w:proofErr w:type="spellEnd"/>
            <w:r>
              <w:t xml:space="preserve"> son) and he helped Rama by lending the support of his </w:t>
            </w:r>
            <w:proofErr w:type="spellStart"/>
            <w:r>
              <w:t>Vanara</w:t>
            </w:r>
            <w:proofErr w:type="spellEnd"/>
            <w:r>
              <w:t xml:space="preserve"> army during Rama's mission to rescue his wife </w:t>
            </w:r>
            <w:proofErr w:type="spellStart"/>
            <w:r>
              <w:t>Sita</w:t>
            </w:r>
            <w:proofErr w:type="spellEnd"/>
            <w:r>
              <w:t>.</w:t>
            </w:r>
          </w:p>
        </w:tc>
      </w:tr>
      <w:tr w:rsidR="00D6434C" w14:paraId="20CD0945" w14:textId="77777777">
        <w:trPr>
          <w:trHeight w:val="300"/>
        </w:trPr>
        <w:tc>
          <w:tcPr>
            <w:tcW w:w="5316" w:type="dxa"/>
            <w:shd w:val="clear" w:color="auto" w:fill="auto"/>
          </w:tcPr>
          <w:p w14:paraId="779EC3DE" w14:textId="77777777" w:rsidR="00D6434C" w:rsidRDefault="00D6434C"/>
        </w:tc>
      </w:tr>
      <w:tr w:rsidR="00D6434C" w14:paraId="39E1A806" w14:textId="77777777">
        <w:trPr>
          <w:trHeight w:val="300"/>
        </w:trPr>
        <w:tc>
          <w:tcPr>
            <w:tcW w:w="5316" w:type="dxa"/>
            <w:shd w:val="clear" w:color="auto" w:fill="auto"/>
          </w:tcPr>
          <w:p w14:paraId="74E96C03" w14:textId="77777777" w:rsidR="00D6434C" w:rsidRDefault="00D6434C"/>
        </w:tc>
      </w:tr>
      <w:tr w:rsidR="00D6434C" w14:paraId="5DBE2E1B" w14:textId="77777777">
        <w:trPr>
          <w:trHeight w:val="300"/>
        </w:trPr>
        <w:tc>
          <w:tcPr>
            <w:tcW w:w="5316" w:type="dxa"/>
            <w:shd w:val="clear" w:color="auto" w:fill="auto"/>
          </w:tcPr>
          <w:p w14:paraId="20F7CE9D" w14:textId="77777777" w:rsidR="00D6434C" w:rsidRDefault="00D6434C"/>
        </w:tc>
      </w:tr>
      <w:tr w:rsidR="00D6434C" w14:paraId="49A29D8A" w14:textId="77777777">
        <w:trPr>
          <w:trHeight w:val="300"/>
        </w:trPr>
        <w:tc>
          <w:tcPr>
            <w:tcW w:w="5316" w:type="dxa"/>
            <w:shd w:val="clear" w:color="auto" w:fill="auto"/>
          </w:tcPr>
          <w:p w14:paraId="63FBB02D" w14:textId="77777777" w:rsidR="00D6434C" w:rsidRDefault="00A468EA">
            <w:r>
              <w:t xml:space="preserve">Known as </w:t>
            </w:r>
            <w:proofErr w:type="spellStart"/>
            <w:r>
              <w:t>Vrushali</w:t>
            </w:r>
            <w:proofErr w:type="spellEnd"/>
            <w:r>
              <w:t xml:space="preserve">, she is the wife of </w:t>
            </w:r>
            <w:proofErr w:type="spellStart"/>
            <w:r>
              <w:t>Karna</w:t>
            </w:r>
            <w:proofErr w:type="spellEnd"/>
            <w:r>
              <w:t xml:space="preserve"> and the daughter of </w:t>
            </w:r>
            <w:proofErr w:type="spellStart"/>
            <w:r>
              <w:t>Shalya</w:t>
            </w:r>
            <w:proofErr w:type="spellEnd"/>
            <w:r>
              <w:t>.</w:t>
            </w:r>
          </w:p>
        </w:tc>
      </w:tr>
      <w:tr w:rsidR="00D6434C" w14:paraId="7530CD66" w14:textId="77777777">
        <w:trPr>
          <w:trHeight w:val="300"/>
        </w:trPr>
        <w:tc>
          <w:tcPr>
            <w:tcW w:w="5316" w:type="dxa"/>
            <w:shd w:val="clear" w:color="auto" w:fill="auto"/>
          </w:tcPr>
          <w:p w14:paraId="7E82A63F" w14:textId="77777777" w:rsidR="00D6434C" w:rsidRDefault="00A468EA">
            <w:r>
              <w:t xml:space="preserve">Surya is known as the son of </w:t>
            </w:r>
            <w:proofErr w:type="spellStart"/>
            <w:r>
              <w:t>Aditi</w:t>
            </w:r>
            <w:proofErr w:type="spellEnd"/>
            <w:r>
              <w:t xml:space="preserve"> (</w:t>
            </w:r>
            <w:proofErr w:type="spellStart"/>
            <w:r>
              <w:t>Daksha's</w:t>
            </w:r>
            <w:proofErr w:type="spellEnd"/>
            <w:r>
              <w:t xml:space="preserve"> daughter) and Sage </w:t>
            </w:r>
            <w:proofErr w:type="spellStart"/>
            <w:r>
              <w:t>Kashyapa</w:t>
            </w:r>
            <w:proofErr w:type="spellEnd"/>
            <w:r>
              <w:t>. He forms a part of the /</w:t>
            </w:r>
            <w:proofErr w:type="spellStart"/>
            <w:r>
              <w:t>navagrahas</w:t>
            </w:r>
            <w:proofErr w:type="spellEnd"/>
            <w:r>
              <w:t>/ (the nine planets).</w:t>
            </w:r>
          </w:p>
        </w:tc>
      </w:tr>
      <w:tr w:rsidR="00D6434C" w14:paraId="21E651DE" w14:textId="77777777">
        <w:trPr>
          <w:trHeight w:val="300"/>
        </w:trPr>
        <w:tc>
          <w:tcPr>
            <w:tcW w:w="5316" w:type="dxa"/>
            <w:shd w:val="clear" w:color="auto" w:fill="auto"/>
          </w:tcPr>
          <w:p w14:paraId="6C44AE79" w14:textId="77777777" w:rsidR="00D6434C" w:rsidRDefault="00A468EA">
            <w:r>
              <w:t>There is a character with a similar name in some Sanskrit retellings</w:t>
            </w:r>
            <w:del w:id="196" w:author="Joey" w:date="2018-03-31T19:08:00Z">
              <w:r w:rsidDel="005249C8">
                <w:delText>,</w:delText>
              </w:r>
            </w:del>
            <w:r>
              <w:t xml:space="preserve"> </w:t>
            </w:r>
            <w:proofErr w:type="gramStart"/>
            <w:r>
              <w:t>who</w:t>
            </w:r>
            <w:proofErr w:type="gramEnd"/>
            <w:r>
              <w:t xml:space="preserve"> marries </w:t>
            </w:r>
            <w:proofErr w:type="spellStart"/>
            <w:r>
              <w:t>Karenumati</w:t>
            </w:r>
            <w:proofErr w:type="spellEnd"/>
            <w:r>
              <w:t xml:space="preserve">, Princess of </w:t>
            </w:r>
            <w:proofErr w:type="spellStart"/>
            <w:r>
              <w:t>Chedi</w:t>
            </w:r>
            <w:proofErr w:type="spellEnd"/>
            <w:r>
              <w:t xml:space="preserve">. </w:t>
            </w:r>
          </w:p>
        </w:tc>
      </w:tr>
      <w:tr w:rsidR="00D6434C" w14:paraId="67452B1E" w14:textId="77777777">
        <w:trPr>
          <w:trHeight w:val="312"/>
        </w:trPr>
        <w:tc>
          <w:tcPr>
            <w:tcW w:w="5316" w:type="dxa"/>
            <w:shd w:val="clear" w:color="auto" w:fill="auto"/>
          </w:tcPr>
          <w:p w14:paraId="1BDF7982" w14:textId="77777777" w:rsidR="00D6434C" w:rsidRDefault="00D6434C"/>
        </w:tc>
      </w:tr>
      <w:tr w:rsidR="00D6434C" w14:paraId="43006C61" w14:textId="77777777">
        <w:trPr>
          <w:trHeight w:val="300"/>
        </w:trPr>
        <w:tc>
          <w:tcPr>
            <w:tcW w:w="5316" w:type="dxa"/>
            <w:shd w:val="clear" w:color="auto" w:fill="auto"/>
          </w:tcPr>
          <w:p w14:paraId="63941542" w14:textId="77777777" w:rsidR="00D6434C" w:rsidRDefault="00D6434C"/>
        </w:tc>
      </w:tr>
      <w:tr w:rsidR="00D6434C" w14:paraId="01D72A30" w14:textId="77777777">
        <w:trPr>
          <w:trHeight w:val="300"/>
        </w:trPr>
        <w:tc>
          <w:tcPr>
            <w:tcW w:w="5316" w:type="dxa"/>
            <w:shd w:val="clear" w:color="auto" w:fill="auto"/>
          </w:tcPr>
          <w:p w14:paraId="024A9232" w14:textId="6A900072" w:rsidR="00D6434C" w:rsidRDefault="00A468EA">
            <w:r>
              <w:t xml:space="preserve">In most Indian retellings, </w:t>
            </w:r>
            <w:proofErr w:type="spellStart"/>
            <w:r>
              <w:t>Vasudeva</w:t>
            </w:r>
            <w:proofErr w:type="spellEnd"/>
            <w:r>
              <w:t xml:space="preserve"> is usually mentioned to have two wives</w:t>
            </w:r>
            <w:ins w:id="197" w:author="Joey" w:date="2018-03-31T19:08:00Z">
              <w:r w:rsidR="005249C8">
                <w:t>,</w:t>
              </w:r>
            </w:ins>
            <w:r>
              <w:t xml:space="preserve"> </w:t>
            </w:r>
            <w:proofErr w:type="spellStart"/>
            <w:r>
              <w:t>Devaki</w:t>
            </w:r>
            <w:proofErr w:type="spellEnd"/>
            <w:r>
              <w:t xml:space="preserve"> and </w:t>
            </w:r>
            <w:proofErr w:type="spellStart"/>
            <w:r>
              <w:t>Rohini</w:t>
            </w:r>
            <w:proofErr w:type="spellEnd"/>
            <w:r>
              <w:t xml:space="preserve">. </w:t>
            </w:r>
            <w:r>
              <w:lastRenderedPageBreak/>
              <w:t>There is no mentioning of him having children out of wedlock.</w:t>
            </w:r>
          </w:p>
        </w:tc>
      </w:tr>
      <w:tr w:rsidR="00D6434C" w14:paraId="04202B1E" w14:textId="77777777">
        <w:trPr>
          <w:trHeight w:val="300"/>
        </w:trPr>
        <w:tc>
          <w:tcPr>
            <w:tcW w:w="5316" w:type="dxa"/>
            <w:shd w:val="clear" w:color="auto" w:fill="auto"/>
          </w:tcPr>
          <w:p w14:paraId="367A1263" w14:textId="20B0BC4B" w:rsidR="00D6434C" w:rsidRDefault="00A468EA">
            <w:proofErr w:type="spellStart"/>
            <w:r>
              <w:lastRenderedPageBreak/>
              <w:t>Ugrasena</w:t>
            </w:r>
            <w:proofErr w:type="spellEnd"/>
            <w:r>
              <w:t xml:space="preserve"> is known as the father of </w:t>
            </w:r>
            <w:proofErr w:type="spellStart"/>
            <w:r>
              <w:t>Kamsa</w:t>
            </w:r>
            <w:proofErr w:type="spellEnd"/>
            <w:r>
              <w:t xml:space="preserve"> and </w:t>
            </w:r>
            <w:proofErr w:type="spellStart"/>
            <w:r>
              <w:t>Devaki</w:t>
            </w:r>
            <w:proofErr w:type="spellEnd"/>
            <w:ins w:id="198" w:author="Joey" w:date="2018-03-31T19:09:00Z">
              <w:r w:rsidR="005249C8">
                <w:t>,</w:t>
              </w:r>
            </w:ins>
            <w:r>
              <w:t xml:space="preserve"> and</w:t>
            </w:r>
            <w:ins w:id="199" w:author="Joey" w:date="2018-03-31T19:09:00Z">
              <w:r w:rsidR="005249C8">
                <w:t xml:space="preserve"> the</w:t>
              </w:r>
            </w:ins>
            <w:r>
              <w:t xml:space="preserve"> grandson of Krishna and </w:t>
            </w:r>
            <w:proofErr w:type="spellStart"/>
            <w:r>
              <w:t>Balarama</w:t>
            </w:r>
            <w:proofErr w:type="spellEnd"/>
            <w:r>
              <w:t xml:space="preserve">. </w:t>
            </w:r>
            <w:proofErr w:type="gramStart"/>
            <w:r>
              <w:t xml:space="preserve">He is imprisoned by </w:t>
            </w:r>
            <w:proofErr w:type="spellStart"/>
            <w:r>
              <w:t>Kamsa</w:t>
            </w:r>
            <w:proofErr w:type="spellEnd"/>
            <w:proofErr w:type="gramEnd"/>
            <w:r>
              <w:t xml:space="preserve"> when he </w:t>
            </w:r>
            <w:ins w:id="200" w:author="Joey" w:date="2018-03-31T19:09:00Z">
              <w:r w:rsidR="005249C8">
                <w:t xml:space="preserve">attempts to </w:t>
              </w:r>
            </w:ins>
            <w:r>
              <w:t>seize</w:t>
            </w:r>
            <w:del w:id="201" w:author="Joey" w:date="2018-03-31T19:09:00Z">
              <w:r w:rsidDel="005249C8">
                <w:delText>s</w:delText>
              </w:r>
            </w:del>
            <w:r>
              <w:t xml:space="preserve"> his throne.</w:t>
            </w:r>
          </w:p>
        </w:tc>
      </w:tr>
      <w:tr w:rsidR="00D6434C" w14:paraId="0FB30275" w14:textId="77777777">
        <w:trPr>
          <w:trHeight w:val="300"/>
        </w:trPr>
        <w:tc>
          <w:tcPr>
            <w:tcW w:w="5316" w:type="dxa"/>
            <w:shd w:val="clear" w:color="auto" w:fill="auto"/>
          </w:tcPr>
          <w:p w14:paraId="6122D0D9" w14:textId="77777777" w:rsidR="00D6434C" w:rsidRDefault="00D6434C"/>
        </w:tc>
      </w:tr>
      <w:tr w:rsidR="00D6434C" w14:paraId="6A78210E" w14:textId="77777777">
        <w:trPr>
          <w:trHeight w:val="2136"/>
        </w:trPr>
        <w:tc>
          <w:tcPr>
            <w:tcW w:w="5316" w:type="dxa"/>
            <w:shd w:val="clear" w:color="auto" w:fill="auto"/>
          </w:tcPr>
          <w:p w14:paraId="6171EC03" w14:textId="338983DF" w:rsidR="00D6434C" w:rsidRDefault="00A468EA">
            <w:r>
              <w:t xml:space="preserve">Known as </w:t>
            </w:r>
            <w:proofErr w:type="spellStart"/>
            <w:r>
              <w:t>Bhima</w:t>
            </w:r>
            <w:proofErr w:type="spellEnd"/>
            <w:r>
              <w:t>, Hanuman's younger brother</w:t>
            </w:r>
            <w:ins w:id="202" w:author="Joey" w:date="2018-03-31T19:09:00Z">
              <w:r w:rsidR="004C443A">
                <w:t>,</w:t>
              </w:r>
            </w:ins>
            <w:r>
              <w:t xml:space="preserve"> and the second </w:t>
            </w:r>
            <w:proofErr w:type="spellStart"/>
            <w:r>
              <w:t>Pandava</w:t>
            </w:r>
            <w:proofErr w:type="spellEnd"/>
            <w:r>
              <w:t>.</w:t>
            </w:r>
          </w:p>
        </w:tc>
      </w:tr>
      <w:tr w:rsidR="00D6434C" w14:paraId="10CE768A" w14:textId="77777777">
        <w:trPr>
          <w:trHeight w:val="300"/>
        </w:trPr>
        <w:tc>
          <w:tcPr>
            <w:tcW w:w="5316" w:type="dxa"/>
            <w:shd w:val="clear" w:color="auto" w:fill="auto"/>
          </w:tcPr>
          <w:p w14:paraId="1D98FA7E" w14:textId="77777777" w:rsidR="00D6434C" w:rsidRDefault="00A468EA">
            <w:proofErr w:type="spellStart"/>
            <w:r>
              <w:t>Vibisana</w:t>
            </w:r>
            <w:proofErr w:type="spellEnd"/>
            <w:r>
              <w:t xml:space="preserve"> is the younger brother of </w:t>
            </w:r>
            <w:proofErr w:type="spellStart"/>
            <w:r>
              <w:t>Ravana</w:t>
            </w:r>
            <w:proofErr w:type="spellEnd"/>
            <w:r>
              <w:t xml:space="preserve">. In the Indian Ramayana, he is a giant, not a human. </w:t>
            </w:r>
          </w:p>
        </w:tc>
      </w:tr>
      <w:tr w:rsidR="00D6434C" w14:paraId="12FA3FD2" w14:textId="77777777">
        <w:trPr>
          <w:trHeight w:val="300"/>
        </w:trPr>
        <w:tc>
          <w:tcPr>
            <w:tcW w:w="5316" w:type="dxa"/>
            <w:shd w:val="clear" w:color="auto" w:fill="auto"/>
          </w:tcPr>
          <w:p w14:paraId="5BA6398A" w14:textId="77777777" w:rsidR="00D6434C" w:rsidRDefault="00A468EA">
            <w:r>
              <w:t>Not mentioned in the Indian Mahabharata</w:t>
            </w:r>
          </w:p>
        </w:tc>
      </w:tr>
      <w:tr w:rsidR="00D6434C" w14:paraId="348CF939" w14:textId="77777777">
        <w:trPr>
          <w:trHeight w:val="300"/>
        </w:trPr>
        <w:tc>
          <w:tcPr>
            <w:tcW w:w="5316" w:type="dxa"/>
            <w:shd w:val="clear" w:color="auto" w:fill="auto"/>
          </w:tcPr>
          <w:p w14:paraId="256F2937" w14:textId="77777777" w:rsidR="00D6434C" w:rsidRDefault="00A468EA">
            <w:r>
              <w:t>Not mentioned in the Indian Mahabharata</w:t>
            </w:r>
          </w:p>
        </w:tc>
      </w:tr>
      <w:tr w:rsidR="00D6434C" w14:paraId="3CA83D01" w14:textId="77777777">
        <w:trPr>
          <w:trHeight w:val="312"/>
        </w:trPr>
        <w:tc>
          <w:tcPr>
            <w:tcW w:w="5316" w:type="dxa"/>
            <w:shd w:val="clear" w:color="auto" w:fill="auto"/>
          </w:tcPr>
          <w:p w14:paraId="1F41DC2C" w14:textId="7C320E2B" w:rsidR="00D6434C" w:rsidRDefault="00A468EA">
            <w:r>
              <w:t xml:space="preserve">Vishnu is known as </w:t>
            </w:r>
            <w:commentRangeStart w:id="203"/>
            <w:r>
              <w:t>The Preserver</w:t>
            </w:r>
            <w:commentRangeEnd w:id="203"/>
            <w:r w:rsidR="00011B1D">
              <w:rPr>
                <w:rStyle w:val="CommentReference"/>
              </w:rPr>
              <w:commentReference w:id="203"/>
            </w:r>
            <w:r>
              <w:t>. He is the brother of Uma and</w:t>
            </w:r>
            <w:ins w:id="204" w:author="Joey" w:date="2018-03-31T19:10:00Z">
              <w:r w:rsidR="00011B1D">
                <w:t xml:space="preserve"> the</w:t>
              </w:r>
            </w:ins>
            <w:r>
              <w:t xml:space="preserve"> brother-in-law of Lord Shiva. He is famous for his </w:t>
            </w:r>
            <w:proofErr w:type="spellStart"/>
            <w:r>
              <w:t>Dasavatar</w:t>
            </w:r>
            <w:proofErr w:type="spellEnd"/>
            <w:r>
              <w:t xml:space="preserve"> (10 incarnations).</w:t>
            </w:r>
          </w:p>
        </w:tc>
      </w:tr>
      <w:tr w:rsidR="00D6434C" w14:paraId="363ED26F" w14:textId="77777777">
        <w:trPr>
          <w:trHeight w:val="300"/>
        </w:trPr>
        <w:tc>
          <w:tcPr>
            <w:tcW w:w="5316" w:type="dxa"/>
            <w:shd w:val="clear" w:color="auto" w:fill="auto"/>
          </w:tcPr>
          <w:p w14:paraId="1D3931F9" w14:textId="77777777" w:rsidR="00D6434C" w:rsidRDefault="00A468EA">
            <w:r>
              <w:t>Not mentioned in the Indian Mahabharata</w:t>
            </w:r>
          </w:p>
        </w:tc>
      </w:tr>
      <w:tr w:rsidR="00D6434C" w14:paraId="78385156" w14:textId="77777777">
        <w:trPr>
          <w:trHeight w:val="300"/>
        </w:trPr>
        <w:tc>
          <w:tcPr>
            <w:tcW w:w="5316" w:type="dxa"/>
            <w:shd w:val="clear" w:color="auto" w:fill="auto"/>
          </w:tcPr>
          <w:p w14:paraId="231BAFE9" w14:textId="77777777" w:rsidR="00D6434C" w:rsidRDefault="00A468EA">
            <w:r>
              <w:t>Not mentioned in the Indian Mahabharata</w:t>
            </w:r>
          </w:p>
        </w:tc>
      </w:tr>
      <w:tr w:rsidR="00D6434C" w14:paraId="319DDE33" w14:textId="77777777">
        <w:trPr>
          <w:trHeight w:val="300"/>
        </w:trPr>
        <w:tc>
          <w:tcPr>
            <w:tcW w:w="5316" w:type="dxa"/>
            <w:shd w:val="clear" w:color="auto" w:fill="auto"/>
          </w:tcPr>
          <w:p w14:paraId="23954C53" w14:textId="77777777" w:rsidR="00D6434C" w:rsidRDefault="00A468EA">
            <w:r>
              <w:t>Yama is the lord of death.</w:t>
            </w:r>
          </w:p>
        </w:tc>
      </w:tr>
      <w:tr w:rsidR="00D6434C" w14:paraId="1F81A2AD" w14:textId="77777777">
        <w:trPr>
          <w:trHeight w:val="300"/>
        </w:trPr>
        <w:tc>
          <w:tcPr>
            <w:tcW w:w="5316" w:type="dxa"/>
            <w:shd w:val="clear" w:color="auto" w:fill="auto"/>
          </w:tcPr>
          <w:p w14:paraId="10622066" w14:textId="1871F6FE" w:rsidR="00D6434C" w:rsidRDefault="00A468EA">
            <w:proofErr w:type="spellStart"/>
            <w:r>
              <w:t>Vidura</w:t>
            </w:r>
            <w:proofErr w:type="spellEnd"/>
            <w:r>
              <w:t xml:space="preserve"> was the prime minister in the court of </w:t>
            </w:r>
            <w:proofErr w:type="spellStart"/>
            <w:r>
              <w:t>Hastinapura</w:t>
            </w:r>
            <w:proofErr w:type="spellEnd"/>
            <w:r>
              <w:t xml:space="preserve">. He was born to Veda </w:t>
            </w:r>
            <w:proofErr w:type="spellStart"/>
            <w:r>
              <w:t>Vyasa</w:t>
            </w:r>
            <w:proofErr w:type="spellEnd"/>
            <w:r>
              <w:t xml:space="preserve"> and one of the </w:t>
            </w:r>
            <w:proofErr w:type="gramStart"/>
            <w:r>
              <w:t>maid-servants</w:t>
            </w:r>
            <w:proofErr w:type="gramEnd"/>
            <w:r>
              <w:t xml:space="preserve"> in the </w:t>
            </w:r>
            <w:proofErr w:type="spellStart"/>
            <w:r>
              <w:t>Kuru</w:t>
            </w:r>
            <w:proofErr w:type="spellEnd"/>
            <w:r>
              <w:t xml:space="preserve">. He was viewed as a wise man </w:t>
            </w:r>
            <w:proofErr w:type="gramStart"/>
            <w:r>
              <w:t>who</w:t>
            </w:r>
            <w:proofErr w:type="gramEnd"/>
            <w:r>
              <w:t xml:space="preserve"> provided strong support to the </w:t>
            </w:r>
            <w:proofErr w:type="spellStart"/>
            <w:r>
              <w:t>Pandavas</w:t>
            </w:r>
            <w:proofErr w:type="spellEnd"/>
            <w:r>
              <w:t xml:space="preserve"> although he was often placed in a tough spot due to his royal allegiance to the </w:t>
            </w:r>
            <w:proofErr w:type="spellStart"/>
            <w:r>
              <w:t>Kuru</w:t>
            </w:r>
            <w:proofErr w:type="spellEnd"/>
            <w:r>
              <w:t xml:space="preserve"> house (where the </w:t>
            </w:r>
            <w:proofErr w:type="spellStart"/>
            <w:r>
              <w:t>Kauravas</w:t>
            </w:r>
            <w:proofErr w:type="spellEnd"/>
            <w:r>
              <w:t xml:space="preserve"> resided)</w:t>
            </w:r>
            <w:ins w:id="205" w:author="Joey" w:date="2018-03-31T19:15:00Z">
              <w:r w:rsidR="00DA2C13">
                <w:t>,</w:t>
              </w:r>
            </w:ins>
            <w:r>
              <w:t xml:space="preserve"> and to his sense of consciousness when he witnessed many instances of unfair treatment towards the </w:t>
            </w:r>
            <w:proofErr w:type="spellStart"/>
            <w:r>
              <w:t>Pandavas</w:t>
            </w:r>
            <w:proofErr w:type="spellEnd"/>
            <w:r>
              <w:t>.</w:t>
            </w:r>
          </w:p>
        </w:tc>
      </w:tr>
      <w:tr w:rsidR="00D6434C" w14:paraId="072EC6B1" w14:textId="77777777">
        <w:trPr>
          <w:trHeight w:val="300"/>
        </w:trPr>
        <w:tc>
          <w:tcPr>
            <w:tcW w:w="5316" w:type="dxa"/>
            <w:shd w:val="clear" w:color="auto" w:fill="auto"/>
          </w:tcPr>
          <w:p w14:paraId="4B4A9479" w14:textId="38486AF5" w:rsidR="00D6434C" w:rsidRDefault="00A468EA">
            <w:proofErr w:type="spellStart"/>
            <w:r>
              <w:t>Narada</w:t>
            </w:r>
            <w:proofErr w:type="spellEnd"/>
            <w:ins w:id="206" w:author="Joey" w:date="2018-03-31T19:15:00Z">
              <w:r w:rsidR="001C675E">
                <w:t>,</w:t>
              </w:r>
            </w:ins>
            <w:r>
              <w:t xml:space="preserve"> in Hindu mythology</w:t>
            </w:r>
            <w:ins w:id="207" w:author="Joey" w:date="2018-03-31T19:15:00Z">
              <w:r w:rsidR="001C675E">
                <w:t>,</w:t>
              </w:r>
            </w:ins>
            <w:r>
              <w:t xml:space="preserve"> is not known to have a vehicle. He was known </w:t>
            </w:r>
            <w:proofErr w:type="gramStart"/>
            <w:r>
              <w:t xml:space="preserve">as </w:t>
            </w:r>
            <w:proofErr w:type="spellStart"/>
            <w:r>
              <w:t>trilokasanjaari</w:t>
            </w:r>
            <w:proofErr w:type="spellEnd"/>
            <w:r>
              <w:t xml:space="preserve"> (the traveler of the three worlds: Heaven, Earth and the Underworld) as he was able to go to any of these places at will</w:t>
            </w:r>
            <w:proofErr w:type="gramEnd"/>
            <w:r>
              <w:t>. He was known as the son of Brahma and</w:t>
            </w:r>
            <w:ins w:id="208" w:author="Joey" w:date="2018-03-31T19:16:00Z">
              <w:r w:rsidR="001C675E">
                <w:t xml:space="preserve"> an</w:t>
              </w:r>
            </w:ins>
            <w:r>
              <w:t xml:space="preserve"> ardent devotee of Vishnu.</w:t>
            </w:r>
          </w:p>
        </w:tc>
      </w:tr>
      <w:tr w:rsidR="00D6434C" w14:paraId="33A4CDFD" w14:textId="77777777">
        <w:trPr>
          <w:trHeight w:val="300"/>
        </w:trPr>
        <w:tc>
          <w:tcPr>
            <w:tcW w:w="5316" w:type="dxa"/>
            <w:shd w:val="clear" w:color="auto" w:fill="auto"/>
          </w:tcPr>
          <w:p w14:paraId="28893AE3" w14:textId="77777777" w:rsidR="00D6434C" w:rsidRDefault="00A468EA">
            <w:r>
              <w:t xml:space="preserve">Not found in the Indian Mahabharata </w:t>
            </w:r>
          </w:p>
        </w:tc>
      </w:tr>
    </w:tbl>
    <w:p w14:paraId="547F2D3D" w14:textId="77777777" w:rsidR="00D6434C" w:rsidRDefault="00D6434C">
      <w:bookmarkStart w:id="209" w:name="_GoBack"/>
      <w:bookmarkEnd w:id="209"/>
    </w:p>
    <w:p w14:paraId="2DF75E32" w14:textId="77777777" w:rsidR="00D6434C" w:rsidRDefault="00D6434C"/>
    <w:sectPr w:rsidR="00D6434C">
      <w:pgSz w:w="12240" w:h="15840"/>
      <w:pgMar w:top="1134" w:right="1134" w:bottom="1134" w:left="1134" w:header="0" w:footer="0" w:gutter="0"/>
      <w:cols w:space="720"/>
      <w:formProt w:val="0"/>
      <w:docGrid w:linePitch="312"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Joey" w:date="2018-03-28T12:00:00Z" w:initials="J">
    <w:p w14:paraId="05E56043" w14:textId="77777777" w:rsidR="00DA2C13" w:rsidRDefault="00DA2C13">
      <w:pPr>
        <w:pStyle w:val="CommentText"/>
      </w:pPr>
      <w:ins w:id="9" w:author="Joey" w:date="2018-03-28T12:00:00Z">
        <w:r>
          <w:rPr>
            <w:rStyle w:val="CommentReference"/>
          </w:rPr>
          <w:annotationRef/>
        </w:r>
      </w:ins>
      <w:r>
        <w:t>Added this for a better flow</w:t>
      </w:r>
    </w:p>
  </w:comment>
  <w:comment w:id="32" w:author="Joey" w:date="2018-03-28T12:14:00Z" w:initials="J">
    <w:p w14:paraId="6AF87D50" w14:textId="7AF9FC01" w:rsidR="00DA2C13" w:rsidRDefault="00DA2C13">
      <w:pPr>
        <w:pStyle w:val="CommentText"/>
      </w:pPr>
      <w:r>
        <w:rPr>
          <w:rStyle w:val="CommentReference"/>
        </w:rPr>
        <w:annotationRef/>
      </w:r>
      <w:r>
        <w:t xml:space="preserve">Is this a derivative of </w:t>
      </w:r>
      <w:proofErr w:type="spellStart"/>
      <w:r>
        <w:t>Vayu</w:t>
      </w:r>
      <w:proofErr w:type="spellEnd"/>
      <w:r>
        <w:t xml:space="preserve"> (Lord of the Wind)? If so, this should be in uppercase</w:t>
      </w:r>
    </w:p>
  </w:comment>
  <w:comment w:id="52" w:author="Joey" w:date="2018-03-28T12:35:00Z" w:initials="J">
    <w:p w14:paraId="1990BA73" w14:textId="570770D1" w:rsidR="00DA2C13" w:rsidRDefault="00DA2C13">
      <w:pPr>
        <w:pStyle w:val="CommentText"/>
      </w:pPr>
      <w:r>
        <w:rPr>
          <w:rStyle w:val="CommentReference"/>
        </w:rPr>
        <w:annotationRef/>
      </w:r>
      <w:r>
        <w:t>Should this gloss be in parentheses?</w:t>
      </w:r>
    </w:p>
  </w:comment>
  <w:comment w:id="56" w:author="Joey" w:date="2018-03-28T12:38:00Z" w:initials="J">
    <w:p w14:paraId="374A6C45" w14:textId="078D0D74" w:rsidR="00DA2C13" w:rsidRDefault="00DA2C13">
      <w:pPr>
        <w:pStyle w:val="CommentText"/>
      </w:pPr>
      <w:ins w:id="58" w:author="Joey" w:date="2018-03-28T12:37:00Z">
        <w:r>
          <w:rPr>
            <w:rStyle w:val="CommentReference"/>
          </w:rPr>
          <w:annotationRef/>
        </w:r>
      </w:ins>
      <w:r>
        <w:t xml:space="preserve">Added this for clearer flow. I implied that this could possibly not be her name but that she is most well known for this name? </w:t>
      </w:r>
    </w:p>
  </w:comment>
  <w:comment w:id="63" w:author="Joey" w:date="2018-03-28T14:55:00Z" w:initials="J">
    <w:p w14:paraId="52BD6F49" w14:textId="209A7F5E" w:rsidR="00DA2C13" w:rsidRDefault="00DA2C13">
      <w:pPr>
        <w:pStyle w:val="CommentText"/>
      </w:pPr>
      <w:r>
        <w:rPr>
          <w:rStyle w:val="CommentReference"/>
        </w:rPr>
        <w:annotationRef/>
      </w:r>
      <w:r>
        <w:t>Do you need a gloss for this?</w:t>
      </w:r>
    </w:p>
  </w:comment>
  <w:comment w:id="68" w:author="Joey" w:date="2018-03-28T14:59:00Z" w:initials="J">
    <w:p w14:paraId="304CF5DE" w14:textId="222CE838" w:rsidR="00DA2C13" w:rsidRDefault="00DA2C13">
      <w:pPr>
        <w:pStyle w:val="CommentText"/>
      </w:pPr>
      <w:r>
        <w:rPr>
          <w:rStyle w:val="CommentReference"/>
        </w:rPr>
        <w:annotationRef/>
      </w:r>
      <w:r>
        <w:t>I broke the sentence up as it was too long</w:t>
      </w:r>
    </w:p>
  </w:comment>
  <w:comment w:id="73" w:author="Joey" w:date="2018-03-28T15:23:00Z" w:initials="J">
    <w:p w14:paraId="5ECFA241" w14:textId="3C1FA588" w:rsidR="00DA2C13" w:rsidRDefault="00DA2C13" w:rsidP="00B0604F">
      <w:pPr>
        <w:pStyle w:val="CommentText"/>
      </w:pPr>
      <w:r>
        <w:rPr>
          <w:rStyle w:val="CommentReference"/>
        </w:rPr>
        <w:annotationRef/>
      </w:r>
      <w:r>
        <w:t xml:space="preserve">I’m not too sure what this means exactly but if I could hazard a guess, is it referring to the story which tells of the villagers performing prayers? </w:t>
      </w:r>
    </w:p>
    <w:p w14:paraId="5E90726D" w14:textId="77777777" w:rsidR="00DA2C13" w:rsidRDefault="00DA2C13" w:rsidP="00B0604F">
      <w:pPr>
        <w:pStyle w:val="CommentText"/>
      </w:pPr>
    </w:p>
    <w:p w14:paraId="66829F21" w14:textId="203328A6" w:rsidR="00DA2C13" w:rsidRDefault="00DA2C13" w:rsidP="00B0604F">
      <w:pPr>
        <w:pStyle w:val="CommentText"/>
      </w:pPr>
      <w:r>
        <w:t>If so, I think this might be clearer:</w:t>
      </w:r>
      <w:r>
        <w:br/>
        <w:t>“</w:t>
      </w:r>
      <w:proofErr w:type="spellStart"/>
      <w:r>
        <w:t>Indra</w:t>
      </w:r>
      <w:proofErr w:type="spellEnd"/>
      <w:r>
        <w:t xml:space="preserve"> is also mentioned in the Krishna </w:t>
      </w:r>
      <w:proofErr w:type="spellStart"/>
      <w:r>
        <w:t>Leela</w:t>
      </w:r>
      <w:proofErr w:type="spellEnd"/>
      <w:r>
        <w:t xml:space="preserve"> (the divine acts of Krishna). </w:t>
      </w:r>
      <w:r w:rsidRPr="00B0604F">
        <w:rPr>
          <w:b/>
        </w:rPr>
        <w:t>In the story</w:t>
      </w:r>
      <w:r>
        <w:t xml:space="preserve">, the fellow villagers of Lord Krishna used to perform prayers to ask Lord </w:t>
      </w:r>
      <w:proofErr w:type="spellStart"/>
      <w:r>
        <w:t>Indra</w:t>
      </w:r>
      <w:proofErr w:type="spellEnd"/>
      <w:r>
        <w:t xml:space="preserve"> for rain. However, there came a point when Krishna told them not to do so and thus, the villagers stopped performing the prayers, which enraged </w:t>
      </w:r>
      <w:proofErr w:type="spellStart"/>
      <w:r>
        <w:t>Indra</w:t>
      </w:r>
      <w:proofErr w:type="spellEnd"/>
      <w:r>
        <w:t xml:space="preserve">.” </w:t>
      </w:r>
    </w:p>
    <w:p w14:paraId="4A915C70" w14:textId="45942155" w:rsidR="00DA2C13" w:rsidRDefault="00DA2C13">
      <w:pPr>
        <w:pStyle w:val="CommentText"/>
      </w:pPr>
    </w:p>
  </w:comment>
  <w:comment w:id="78" w:author="Joey" w:date="2018-03-28T15:24:00Z" w:initials="J">
    <w:p w14:paraId="1A3B5CEE" w14:textId="2C89005C" w:rsidR="00DA2C13" w:rsidRDefault="00DA2C13">
      <w:pPr>
        <w:pStyle w:val="CommentText"/>
      </w:pPr>
      <w:r>
        <w:rPr>
          <w:rStyle w:val="CommentReference"/>
        </w:rPr>
        <w:annotationRef/>
      </w:r>
      <w:r>
        <w:t xml:space="preserve">Severe thunderstorms? </w:t>
      </w:r>
    </w:p>
  </w:comment>
  <w:comment w:id="88" w:author="Joey" w:date="2018-03-28T16:12:00Z" w:initials="J">
    <w:p w14:paraId="5D135CEB" w14:textId="23F0929B" w:rsidR="00DA2C13" w:rsidRDefault="00DA2C13">
      <w:pPr>
        <w:pStyle w:val="CommentText"/>
      </w:pPr>
      <w:r>
        <w:rPr>
          <w:rStyle w:val="CommentReference"/>
        </w:rPr>
        <w:annotationRef/>
      </w:r>
      <w:r>
        <w:t>Would this be clearer?</w:t>
      </w:r>
    </w:p>
    <w:p w14:paraId="0954F87D" w14:textId="4AE08F91" w:rsidR="00DA2C13" w:rsidRDefault="00DA2C13">
      <w:pPr>
        <w:pStyle w:val="CommentText"/>
      </w:pPr>
      <w:r>
        <w:t xml:space="preserve">“He is burned to ashes by Lord Shiva while being distracted by a cupid arrow that Lord Shiva struck him with, to reunite him with his consort </w:t>
      </w:r>
      <w:proofErr w:type="spellStart"/>
      <w:r>
        <w:t>Parvati</w:t>
      </w:r>
      <w:proofErr w:type="spellEnd"/>
      <w:r>
        <w:t xml:space="preserve">.” </w:t>
      </w:r>
    </w:p>
  </w:comment>
  <w:comment w:id="129" w:author="Joey" w:date="2018-03-31T15:39:00Z" w:initials="J">
    <w:p w14:paraId="1A36B0F8" w14:textId="58A8861F" w:rsidR="00DA2C13" w:rsidRDefault="00DA2C13">
      <w:pPr>
        <w:pStyle w:val="CommentText"/>
      </w:pPr>
      <w:ins w:id="132" w:author="Joey" w:date="2018-03-31T15:38:00Z">
        <w:r>
          <w:rPr>
            <w:rStyle w:val="CommentReference"/>
          </w:rPr>
          <w:annotationRef/>
        </w:r>
      </w:ins>
      <w:r>
        <w:t xml:space="preserve">I personally think “Form” would be less jarring here (instead of “shape”) </w:t>
      </w:r>
    </w:p>
  </w:comment>
  <w:comment w:id="133" w:author="Joey" w:date="2018-03-31T15:40:00Z" w:initials="J">
    <w:p w14:paraId="5FB9DCF5" w14:textId="597D8DEB" w:rsidR="00DA2C13" w:rsidRDefault="00DA2C13">
      <w:pPr>
        <w:pStyle w:val="CommentText"/>
      </w:pPr>
      <w:r>
        <w:rPr>
          <w:rStyle w:val="CommentReference"/>
        </w:rPr>
        <w:annotationRef/>
      </w:r>
      <w:r>
        <w:t xml:space="preserve">I think the word “pale </w:t>
      </w:r>
      <w:r w:rsidRPr="00E4177A">
        <w:rPr>
          <w:b/>
        </w:rPr>
        <w:t>disposition</w:t>
      </w:r>
      <w:r>
        <w:t>” might be clearer here</w:t>
      </w:r>
    </w:p>
  </w:comment>
  <w:comment w:id="154" w:author="Joey" w:date="2018-03-31T18:41:00Z" w:initials="J">
    <w:p w14:paraId="21DC3137" w14:textId="3DEC5317" w:rsidR="00DA2C13" w:rsidRDefault="00DA2C13">
      <w:pPr>
        <w:pStyle w:val="CommentText"/>
      </w:pPr>
      <w:r>
        <w:rPr>
          <w:rStyle w:val="CommentReference"/>
        </w:rPr>
        <w:annotationRef/>
      </w:r>
      <w:r>
        <w:t>Should this be “even though”?</w:t>
      </w:r>
    </w:p>
  </w:comment>
  <w:comment w:id="176" w:author="Joey" w:date="2018-03-31T18:57:00Z" w:initials="J">
    <w:p w14:paraId="1B789849" w14:textId="79B136F9" w:rsidR="00DA2C13" w:rsidRDefault="00DA2C13">
      <w:pPr>
        <w:pStyle w:val="CommentText"/>
      </w:pPr>
      <w:r>
        <w:rPr>
          <w:rStyle w:val="CommentReference"/>
        </w:rPr>
        <w:annotationRef/>
      </w:r>
      <w:r>
        <w:t>I broke the sentence up because it was too long</w:t>
      </w:r>
    </w:p>
  </w:comment>
  <w:comment w:id="203" w:author="Joey" w:date="2018-03-31T19:10:00Z" w:initials="J">
    <w:p w14:paraId="4E2333A9" w14:textId="47615621" w:rsidR="00DA2C13" w:rsidRDefault="00DA2C13">
      <w:pPr>
        <w:pStyle w:val="CommentText"/>
      </w:pPr>
      <w:r>
        <w:rPr>
          <w:rStyle w:val="CommentReference"/>
        </w:rPr>
        <w:annotationRef/>
      </w:r>
      <w:r>
        <w:t>Should this be in inverted commas?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Athelas Bold"/>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Lucida Grande">
    <w:panose1 w:val="020B0600040502020204"/>
    <w:charset w:val="00"/>
    <w:family w:val="auto"/>
    <w:pitch w:val="variable"/>
    <w:sig w:usb0="E1000AEF" w:usb1="5000A1FF" w:usb2="00000000" w:usb3="00000000" w:csb0="000001BF" w:csb1="00000000"/>
  </w:font>
  <w:font w:name="Century">
    <w:panose1 w:val="02040604050505020304"/>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compat>
    <w:useFELayout/>
    <w:compatSetting w:name="compatibilityMode" w:uri="http://schemas.microsoft.com/office/word" w:val="12"/>
  </w:compat>
  <w:rsids>
    <w:rsidRoot w:val="00D6434C"/>
    <w:rsid w:val="00011B1D"/>
    <w:rsid w:val="00015587"/>
    <w:rsid w:val="00023E73"/>
    <w:rsid w:val="000346DA"/>
    <w:rsid w:val="000C4FC3"/>
    <w:rsid w:val="001C675E"/>
    <w:rsid w:val="00207F85"/>
    <w:rsid w:val="00261C56"/>
    <w:rsid w:val="002A2D3A"/>
    <w:rsid w:val="002B7243"/>
    <w:rsid w:val="003411EC"/>
    <w:rsid w:val="00377F08"/>
    <w:rsid w:val="003C5FD0"/>
    <w:rsid w:val="003E1AC9"/>
    <w:rsid w:val="004A3013"/>
    <w:rsid w:val="004C443A"/>
    <w:rsid w:val="005249C8"/>
    <w:rsid w:val="0053549A"/>
    <w:rsid w:val="0055496A"/>
    <w:rsid w:val="005A4EE3"/>
    <w:rsid w:val="006469D5"/>
    <w:rsid w:val="006525EE"/>
    <w:rsid w:val="006F3E7E"/>
    <w:rsid w:val="00714897"/>
    <w:rsid w:val="007F746A"/>
    <w:rsid w:val="00852872"/>
    <w:rsid w:val="008A04AB"/>
    <w:rsid w:val="008F1281"/>
    <w:rsid w:val="00912390"/>
    <w:rsid w:val="00913A6F"/>
    <w:rsid w:val="00950D10"/>
    <w:rsid w:val="00982ED3"/>
    <w:rsid w:val="009A255F"/>
    <w:rsid w:val="00A1428B"/>
    <w:rsid w:val="00A14296"/>
    <w:rsid w:val="00A468EA"/>
    <w:rsid w:val="00A97865"/>
    <w:rsid w:val="00B0604F"/>
    <w:rsid w:val="00B17E89"/>
    <w:rsid w:val="00B606F2"/>
    <w:rsid w:val="00BD356C"/>
    <w:rsid w:val="00BF1D8C"/>
    <w:rsid w:val="00CA319F"/>
    <w:rsid w:val="00CF5E13"/>
    <w:rsid w:val="00D02A25"/>
    <w:rsid w:val="00D335F9"/>
    <w:rsid w:val="00D552E8"/>
    <w:rsid w:val="00D6434C"/>
    <w:rsid w:val="00DA2C13"/>
    <w:rsid w:val="00DC25A1"/>
    <w:rsid w:val="00E06E66"/>
    <w:rsid w:val="00E4177A"/>
    <w:rsid w:val="00E71E4B"/>
    <w:rsid w:val="00E7478E"/>
    <w:rsid w:val="00E861CE"/>
    <w:rsid w:val="00F10CB8"/>
    <w:rsid w:val="00F137D7"/>
    <w:rsid w:val="00F23B65"/>
    <w:rsid w:val="00F369D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41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rsid w:val="005354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549A"/>
    <w:rPr>
      <w:rFonts w:ascii="Lucida Grande" w:hAnsi="Lucida Grande" w:cs="Lucida Grande"/>
      <w:sz w:val="18"/>
      <w:szCs w:val="18"/>
    </w:rPr>
  </w:style>
  <w:style w:type="character" w:styleId="CommentReference">
    <w:name w:val="annotation reference"/>
    <w:basedOn w:val="DefaultParagraphFont"/>
    <w:uiPriority w:val="99"/>
    <w:semiHidden/>
    <w:unhideWhenUsed/>
    <w:rsid w:val="00D02A25"/>
    <w:rPr>
      <w:sz w:val="18"/>
      <w:szCs w:val="18"/>
    </w:rPr>
  </w:style>
  <w:style w:type="paragraph" w:styleId="CommentText">
    <w:name w:val="annotation text"/>
    <w:basedOn w:val="Normal"/>
    <w:link w:val="CommentTextChar"/>
    <w:uiPriority w:val="99"/>
    <w:semiHidden/>
    <w:unhideWhenUsed/>
    <w:rsid w:val="00D02A25"/>
  </w:style>
  <w:style w:type="character" w:customStyle="1" w:styleId="CommentTextChar">
    <w:name w:val="Comment Text Char"/>
    <w:basedOn w:val="DefaultParagraphFont"/>
    <w:link w:val="CommentText"/>
    <w:uiPriority w:val="99"/>
    <w:semiHidden/>
    <w:rsid w:val="00D02A25"/>
  </w:style>
  <w:style w:type="paragraph" w:styleId="CommentSubject">
    <w:name w:val="annotation subject"/>
    <w:basedOn w:val="CommentText"/>
    <w:next w:val="CommentText"/>
    <w:link w:val="CommentSubjectChar"/>
    <w:uiPriority w:val="99"/>
    <w:semiHidden/>
    <w:unhideWhenUsed/>
    <w:rsid w:val="00D02A25"/>
    <w:rPr>
      <w:b/>
      <w:bCs/>
    </w:rPr>
  </w:style>
  <w:style w:type="character" w:customStyle="1" w:styleId="CommentSubjectChar">
    <w:name w:val="Comment Subject Char"/>
    <w:basedOn w:val="CommentTextChar"/>
    <w:link w:val="CommentSubject"/>
    <w:uiPriority w:val="99"/>
    <w:semiHidden/>
    <w:rsid w:val="00D02A2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3208</Words>
  <Characters>18292</Characters>
  <Application>Microsoft Macintosh Word</Application>
  <DocSecurity>0</DocSecurity>
  <Lines>152</Lines>
  <Paragraphs>42</Paragraphs>
  <ScaleCrop>false</ScaleCrop>
  <Company/>
  <LinksUpToDate>false</LinksUpToDate>
  <CharactersWithSpaces>21458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c:creator>
  <dc:description/>
  <cp:lastModifiedBy>Joey</cp:lastModifiedBy>
  <cp:revision>26</cp:revision>
  <dcterms:created xsi:type="dcterms:W3CDTF">2018-03-28T08:49:00Z</dcterms:created>
  <dcterms:modified xsi:type="dcterms:W3CDTF">2018-03-31T11:16:00Z</dcterms:modified>
  <dc:language>en-US</dc:language>
</cp:coreProperties>
</file>