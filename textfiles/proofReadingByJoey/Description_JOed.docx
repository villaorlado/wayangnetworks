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E8776" w14:textId="77777777" w:rsidR="008570FD" w:rsidRDefault="00896725">
      <w:pPr>
        <w:spacing w:line="240" w:lineRule="atLeast"/>
      </w:pPr>
      <w:r>
        <w:t xml:space="preserve">Digital </w:t>
      </w:r>
      <w:proofErr w:type="spellStart"/>
      <w:r>
        <w:t>Wayang</w:t>
      </w:r>
      <w:proofErr w:type="spellEnd"/>
      <w:r>
        <w:t xml:space="preserve"> Encyclopedia</w:t>
      </w:r>
    </w:p>
    <w:p w14:paraId="61AFABC2" w14:textId="77777777" w:rsidR="008570FD" w:rsidRDefault="008570FD">
      <w:pPr>
        <w:spacing w:line="240" w:lineRule="atLeast"/>
      </w:pPr>
    </w:p>
    <w:p w14:paraId="2B5D0EEA" w14:textId="16A02DAB" w:rsidR="008570FD" w:rsidRDefault="00896725">
      <w:pPr>
        <w:spacing w:line="240" w:lineRule="atLeast"/>
      </w:pPr>
      <w:r>
        <w:t xml:space="preserve">The objective of the Digital </w:t>
      </w:r>
      <w:proofErr w:type="spellStart"/>
      <w:r>
        <w:t>Wayang</w:t>
      </w:r>
      <w:proofErr w:type="spellEnd"/>
      <w:r>
        <w:t xml:space="preserve"> Encyclopedia is to offer consistent information about the main </w:t>
      </w:r>
      <w:proofErr w:type="spellStart"/>
      <w:r>
        <w:t>wayang</w:t>
      </w:r>
      <w:proofErr w:type="spellEnd"/>
      <w:r>
        <w:t xml:space="preserve"> </w:t>
      </w:r>
      <w:proofErr w:type="spellStart"/>
      <w:r>
        <w:t>kulit</w:t>
      </w:r>
      <w:proofErr w:type="spellEnd"/>
      <w:r>
        <w:t xml:space="preserve"> characters and plots. Javanese </w:t>
      </w:r>
      <w:proofErr w:type="spellStart"/>
      <w:r>
        <w:t>wayang</w:t>
      </w:r>
      <w:proofErr w:type="spellEnd"/>
      <w:r>
        <w:t xml:space="preserve"> </w:t>
      </w:r>
      <w:proofErr w:type="spellStart"/>
      <w:r>
        <w:t>kulit</w:t>
      </w:r>
      <w:proofErr w:type="spellEnd"/>
      <w:r>
        <w:t xml:space="preserve"> (leather puppets) is one of the most important and oldest performance traditions in Southeast Asia. But the languages and conventions constitute an impediment to those not familiar with the tradition. The Digital </w:t>
      </w:r>
      <w:proofErr w:type="spellStart"/>
      <w:r>
        <w:t>Wayang</w:t>
      </w:r>
      <w:proofErr w:type="spellEnd"/>
      <w:r>
        <w:t xml:space="preserve"> Encyclopedia (as sister project of the Contemporary </w:t>
      </w:r>
      <w:proofErr w:type="spellStart"/>
      <w:r>
        <w:t>Wayang</w:t>
      </w:r>
      <w:proofErr w:type="spellEnd"/>
      <w:r>
        <w:t xml:space="preserve"> Archive) aims to be used by scholars, students, artists and </w:t>
      </w:r>
      <w:proofErr w:type="spellStart"/>
      <w:r>
        <w:t>wayang</w:t>
      </w:r>
      <w:proofErr w:type="spellEnd"/>
      <w:r>
        <w:t xml:space="preserve"> enthusiasts interested in Javanese </w:t>
      </w:r>
      <w:proofErr w:type="spellStart"/>
      <w:r>
        <w:t>wayang</w:t>
      </w:r>
      <w:proofErr w:type="spellEnd"/>
      <w:r>
        <w:t xml:space="preserve"> </w:t>
      </w:r>
      <w:proofErr w:type="spellStart"/>
      <w:r>
        <w:t>kulit</w:t>
      </w:r>
      <w:proofErr w:type="spellEnd"/>
      <w:r>
        <w:t xml:space="preserve"> (an Indonesian-language version is being planned). Our goal is to aid in a variety of research and creative projects, ranging from ethnographic to computational analysis. The information in the entries is hyperlinked and easily searchable. It is also encoded in machine</w:t>
      </w:r>
      <w:ins w:id="0" w:author="Joey" w:date="2018-03-27T18:43:00Z">
        <w:r w:rsidR="00CC4C8A">
          <w:t>-</w:t>
        </w:r>
      </w:ins>
      <w:del w:id="1" w:author="Joey" w:date="2018-03-27T18:43:00Z">
        <w:r w:rsidDel="00CC4C8A">
          <w:delText xml:space="preserve"> </w:delText>
        </w:r>
      </w:del>
      <w:r>
        <w:t>readable formats that can be used for data-driven quantitative analyses. Our main goal is not comprehensiveness but consistency and below we explain how we standardize the data in the entries, and the rationale for this.</w:t>
      </w:r>
    </w:p>
    <w:p w14:paraId="2C11EDE4" w14:textId="77777777" w:rsidR="008570FD" w:rsidRDefault="008570FD">
      <w:pPr>
        <w:spacing w:line="240" w:lineRule="atLeast"/>
      </w:pPr>
    </w:p>
    <w:p w14:paraId="46E01739" w14:textId="77777777" w:rsidR="008570FD" w:rsidRDefault="00896725">
      <w:pPr>
        <w:spacing w:line="240" w:lineRule="atLeast"/>
      </w:pPr>
      <w:r>
        <w:t>Character Entries</w:t>
      </w:r>
    </w:p>
    <w:p w14:paraId="1DE7C5EB" w14:textId="77777777" w:rsidR="008570FD" w:rsidRDefault="008570FD">
      <w:pPr>
        <w:spacing w:line="240" w:lineRule="atLeast"/>
      </w:pPr>
    </w:p>
    <w:p w14:paraId="5FA08489" w14:textId="77777777" w:rsidR="008570FD" w:rsidRDefault="00896725">
      <w:pPr>
        <w:spacing w:line="240" w:lineRule="atLeast"/>
      </w:pPr>
      <w:r>
        <w:t>Each character entry contains the following information. If one of the following sections is not included, it means that the information is not known (to the extent of our knowledge).</w:t>
      </w:r>
    </w:p>
    <w:p w14:paraId="2C097681" w14:textId="77777777" w:rsidR="008570FD" w:rsidRDefault="008570FD">
      <w:pPr>
        <w:spacing w:line="240" w:lineRule="atLeast"/>
      </w:pPr>
    </w:p>
    <w:p w14:paraId="0213FA93" w14:textId="0BF9FFD2" w:rsidR="008570FD" w:rsidRDefault="00896725">
      <w:pPr>
        <w:spacing w:line="240" w:lineRule="atLeast"/>
      </w:pPr>
      <w:r>
        <w:t>Character name. We sort their characters by their most common names. We use Indonesian rather than Javanese spelling of names, since this is the convention used by most existing encyclopedia</w:t>
      </w:r>
      <w:ins w:id="2" w:author="Joey" w:date="2018-03-27T18:43:00Z">
        <w:r w:rsidR="00265620">
          <w:t>s</w:t>
        </w:r>
      </w:ins>
      <w:r>
        <w:t xml:space="preserve"> (see below for sources). In Javanese, there is no separation between words </w:t>
      </w:r>
      <w:del w:id="3" w:author="Joey" w:date="2018-04-06T14:43:00Z">
        <w:r w:rsidDel="009D5570">
          <w:delText xml:space="preserve">which </w:delText>
        </w:r>
      </w:del>
      <w:ins w:id="4" w:author="Joey" w:date="2018-04-06T14:43:00Z">
        <w:r w:rsidR="009D5570">
          <w:t>and this</w:t>
        </w:r>
        <w:r w:rsidR="009D5570">
          <w:t xml:space="preserve"> </w:t>
        </w:r>
      </w:ins>
      <w:r>
        <w:t xml:space="preserve">poses a problem for transcription into roman characters. For example, </w:t>
      </w:r>
      <w:proofErr w:type="spellStart"/>
      <w:r>
        <w:t>Bayubajra</w:t>
      </w:r>
      <w:proofErr w:type="spellEnd"/>
      <w:r>
        <w:t xml:space="preserve"> could also be written </w:t>
      </w:r>
      <w:proofErr w:type="spellStart"/>
      <w:r>
        <w:t>Bayu</w:t>
      </w:r>
      <w:proofErr w:type="spellEnd"/>
      <w:r>
        <w:t xml:space="preserve"> </w:t>
      </w:r>
      <w:proofErr w:type="spellStart"/>
      <w:r>
        <w:t>Bajra</w:t>
      </w:r>
      <w:proofErr w:type="spellEnd"/>
      <w:r>
        <w:t xml:space="preserve">. We opt for separating the characters whenever two versions are possible, but indicating this with an underscore: </w:t>
      </w:r>
      <w:proofErr w:type="spellStart"/>
      <w:r>
        <w:t>Bayu_Bajra</w:t>
      </w:r>
      <w:proofErr w:type="spellEnd"/>
      <w:r>
        <w:t>.</w:t>
      </w:r>
    </w:p>
    <w:p w14:paraId="5380865C" w14:textId="77777777" w:rsidR="008570FD" w:rsidRDefault="008570FD">
      <w:pPr>
        <w:spacing w:line="240" w:lineRule="atLeast"/>
      </w:pPr>
    </w:p>
    <w:p w14:paraId="04AF50AB" w14:textId="77777777" w:rsidR="008570FD" w:rsidRDefault="00896725">
      <w:pPr>
        <w:spacing w:line="240" w:lineRule="atLeast"/>
      </w:pPr>
      <w:r>
        <w:t>Alternative names. We include a comprehensive list of alternative names. Sometimes the names are interchangeable and sometimes they have specific connotations (i.e., sometimes they were only used by the characters in their youth, or before a</w:t>
      </w:r>
      <w:del w:id="5" w:author="Joey" w:date="2018-03-27T18:39:00Z">
        <w:r w:rsidDel="007D7AB5">
          <w:delText>n</w:delText>
        </w:r>
      </w:del>
      <w:r>
        <w:t xml:space="preserve"> life-changing event). In the later case, we include </w:t>
      </w:r>
      <w:ins w:id="6" w:author="Joey" w:date="2018-03-27T18:39:00Z">
        <w:r w:rsidR="007D7AB5">
          <w:t xml:space="preserve">a </w:t>
        </w:r>
      </w:ins>
      <w:r>
        <w:t>descri</w:t>
      </w:r>
      <w:ins w:id="7" w:author="Joey" w:date="2018-03-27T18:39:00Z">
        <w:r w:rsidR="007D7AB5">
          <w:t>ption of</w:t>
        </w:r>
      </w:ins>
      <w:del w:id="8" w:author="Joey" w:date="2018-03-27T18:39:00Z">
        <w:r w:rsidDel="007D7AB5">
          <w:delText>be</w:delText>
        </w:r>
      </w:del>
      <w:r>
        <w:t xml:space="preserve"> the context of specific names within the character's description.</w:t>
      </w:r>
    </w:p>
    <w:p w14:paraId="54B6610C" w14:textId="77777777" w:rsidR="008570FD" w:rsidRDefault="008570FD">
      <w:pPr>
        <w:spacing w:line="240" w:lineRule="atLeast"/>
      </w:pPr>
    </w:p>
    <w:p w14:paraId="73B5FAA6" w14:textId="77777777" w:rsidR="008570FD" w:rsidRDefault="00896725">
      <w:pPr>
        <w:spacing w:line="240" w:lineRule="atLeast"/>
      </w:pPr>
      <w:r>
        <w:t>Type. We distinguish between humans, animals and gods. This information is very straightforward in some cases, but not always. Some humans are incarnations or avatars of gods. Some gods have animal bodies. We tried to identify the primary type of a character. The reasons for these choices are explained in the description.</w:t>
      </w:r>
    </w:p>
    <w:p w14:paraId="275DA4B9" w14:textId="77777777" w:rsidR="008570FD" w:rsidRDefault="008570FD">
      <w:pPr>
        <w:spacing w:line="240" w:lineRule="atLeast"/>
      </w:pPr>
    </w:p>
    <w:p w14:paraId="4E850EC5" w14:textId="0B855F28" w:rsidR="008570FD" w:rsidRDefault="00896725">
      <w:pPr>
        <w:spacing w:line="240" w:lineRule="atLeast"/>
      </w:pPr>
      <w:r>
        <w:t>Origin. We note whether the characters are also known in the best</w:t>
      </w:r>
      <w:ins w:id="9" w:author="Joey" w:date="2018-03-27T18:42:00Z">
        <w:r w:rsidR="00CC4C8A">
          <w:t>-</w:t>
        </w:r>
      </w:ins>
      <w:del w:id="10" w:author="Joey" w:date="2018-03-27T18:42:00Z">
        <w:r w:rsidDel="00CC4C8A">
          <w:delText xml:space="preserve"> </w:delText>
        </w:r>
      </w:del>
      <w:r>
        <w:t>known Indian versions, even if their stories are significantly different. Our main source for this information is previous encyclopedias in Java. Although we carried additional research on the Indian versions, the expanse and variety of Indian versions of the story is beyond the scope of the present project.</w:t>
      </w:r>
    </w:p>
    <w:p w14:paraId="619472EE" w14:textId="77777777" w:rsidR="008570FD" w:rsidRDefault="008570FD">
      <w:pPr>
        <w:spacing w:line="240" w:lineRule="atLeast"/>
      </w:pPr>
    </w:p>
    <w:p w14:paraId="170A0CB9" w14:textId="64981EF6" w:rsidR="008570FD" w:rsidRDefault="00896725">
      <w:pPr>
        <w:spacing w:line="240" w:lineRule="atLeast"/>
      </w:pPr>
      <w:r>
        <w:t xml:space="preserve">Note on the Indian versions. We note when the stories, ancestry and name of the characters is different but the characters are still arguably traceable to an Indian origin. </w:t>
      </w:r>
      <w:ins w:id="11" w:author="Joey" w:date="2018-03-27T18:45:00Z">
        <w:r w:rsidR="00F320E3">
          <w:t>However, i</w:t>
        </w:r>
      </w:ins>
      <w:del w:id="12" w:author="Joey" w:date="2018-03-27T18:45:00Z">
        <w:r w:rsidDel="00F320E3">
          <w:delText>I</w:delText>
        </w:r>
      </w:del>
      <w:r>
        <w:t>t must be noted</w:t>
      </w:r>
      <w:del w:id="13" w:author="Joey" w:date="2018-03-27T18:45:00Z">
        <w:r w:rsidDel="00F320E3">
          <w:delText>, though</w:delText>
        </w:r>
      </w:del>
      <w:r>
        <w:t xml:space="preserve"> that all characters (even the most Indian ones) have been sufficiently transformed in the Javanese context.</w:t>
      </w:r>
    </w:p>
    <w:p w14:paraId="7796DD23" w14:textId="77777777" w:rsidR="008570FD" w:rsidRDefault="008570FD">
      <w:pPr>
        <w:spacing w:line="240" w:lineRule="atLeast"/>
      </w:pPr>
    </w:p>
    <w:p w14:paraId="71AE6FF0" w14:textId="164F741C" w:rsidR="008570FD" w:rsidRDefault="00896725">
      <w:pPr>
        <w:spacing w:line="240" w:lineRule="atLeast"/>
      </w:pPr>
      <w:proofErr w:type="gramStart"/>
      <w:r>
        <w:t>Description in the Javanese versions.</w:t>
      </w:r>
      <w:proofErr w:type="gramEnd"/>
      <w:r>
        <w:t xml:space="preserve"> We don't indicate every known episode in which the character is known, but merely a selection of the most commonly known episodes, as supported in plot descriptions (</w:t>
      </w:r>
      <w:proofErr w:type="spellStart"/>
      <w:r>
        <w:t>balungan</w:t>
      </w:r>
      <w:proofErr w:type="spellEnd"/>
      <w:r>
        <w:t xml:space="preserve"> </w:t>
      </w:r>
      <w:proofErr w:type="spellStart"/>
      <w:r>
        <w:t>lakon</w:t>
      </w:r>
      <w:proofErr w:type="spellEnd"/>
      <w:r>
        <w:t xml:space="preserve">) and previous encyclopedias. Clicking on any of the characters' names redirects </w:t>
      </w:r>
      <w:ins w:id="14" w:author="Joey" w:date="2018-03-27T18:45:00Z">
        <w:r w:rsidR="00920C1B">
          <w:t xml:space="preserve">the </w:t>
        </w:r>
        <w:r w:rsidR="00920C1B">
          <w:lastRenderedPageBreak/>
          <w:t xml:space="preserve">user </w:t>
        </w:r>
      </w:ins>
      <w:r>
        <w:t>to their entries in the encyclopedia. If a character name appears in square brackets [] it means that an entry for that character is at present not found in the encyclopedia.</w:t>
      </w:r>
    </w:p>
    <w:p w14:paraId="4C093D80" w14:textId="77777777" w:rsidR="008570FD" w:rsidRDefault="008570FD">
      <w:pPr>
        <w:spacing w:line="240" w:lineRule="atLeast"/>
      </w:pPr>
    </w:p>
    <w:p w14:paraId="19894652" w14:textId="6E4EB83A" w:rsidR="008570FD" w:rsidRDefault="00896725">
      <w:pPr>
        <w:spacing w:line="240" w:lineRule="atLeast"/>
      </w:pPr>
      <w:proofErr w:type="gramStart"/>
      <w:r>
        <w:t>Plots where the character is found.</w:t>
      </w:r>
      <w:proofErr w:type="gramEnd"/>
      <w:r>
        <w:t xml:space="preserve"> This is based on published scene-by-scene plot descriptions (</w:t>
      </w:r>
      <w:proofErr w:type="spellStart"/>
      <w:r>
        <w:t>balungan</w:t>
      </w:r>
      <w:proofErr w:type="spellEnd"/>
      <w:r>
        <w:t xml:space="preserve"> </w:t>
      </w:r>
      <w:proofErr w:type="spellStart"/>
      <w:r>
        <w:t>lakon</w:t>
      </w:r>
      <w:proofErr w:type="spellEnd"/>
      <w:r>
        <w:t>)</w:t>
      </w:r>
      <w:del w:id="15" w:author="Joey" w:date="2018-03-27T18:46:00Z">
        <w:r w:rsidDel="00B4072D">
          <w:delText xml:space="preserve"> </w:delText>
        </w:r>
      </w:del>
      <w:r>
        <w:t xml:space="preserve">. We are </w:t>
      </w:r>
      <w:ins w:id="16" w:author="Joey" w:date="2018-03-27T18:46:00Z">
        <w:r w:rsidR="00B4072D">
          <w:t>i</w:t>
        </w:r>
      </w:ins>
      <w:del w:id="17" w:author="Joey" w:date="2018-03-27T18:46:00Z">
        <w:r w:rsidDel="00B4072D">
          <w:delText>o</w:delText>
        </w:r>
      </w:del>
      <w:r>
        <w:t xml:space="preserve">n the </w:t>
      </w:r>
      <w:proofErr w:type="gramStart"/>
      <w:r>
        <w:t>process of including more plot</w:t>
      </w:r>
      <w:proofErr w:type="gramEnd"/>
      <w:r>
        <w:t xml:space="preserve"> descriptions from a wider regional and historical range. In a further iteration of the project, we aim to include research information on the origin and variations (</w:t>
      </w:r>
      <w:proofErr w:type="spellStart"/>
      <w:r>
        <w:t>sanggit</w:t>
      </w:r>
      <w:proofErr w:type="spellEnd"/>
      <w:r>
        <w:t>) of specific plots.</w:t>
      </w:r>
    </w:p>
    <w:p w14:paraId="425B8411" w14:textId="77777777" w:rsidR="008570FD" w:rsidRDefault="008570FD">
      <w:pPr>
        <w:spacing w:line="240" w:lineRule="atLeast"/>
      </w:pPr>
    </w:p>
    <w:p w14:paraId="4BE65691" w14:textId="101AD322" w:rsidR="008570FD" w:rsidRDefault="00896725">
      <w:pPr>
        <w:spacing w:line="240" w:lineRule="atLeast"/>
      </w:pPr>
      <w:r>
        <w:t>Family relationships. The tables and data-driven diagrams correspond to the most common version of their ancestry and offspring. However, we note alternative versions in the character description. Clicking on any of the other characters' names in the diagram redirects</w:t>
      </w:r>
      <w:ins w:id="18" w:author="Joey" w:date="2018-03-27T18:47:00Z">
        <w:r w:rsidR="0069571C">
          <w:t xml:space="preserve"> the user</w:t>
        </w:r>
      </w:ins>
      <w:r>
        <w:t xml:space="preserve"> to their entries in the encyclopedia.</w:t>
      </w:r>
    </w:p>
    <w:p w14:paraId="5E93E313" w14:textId="77777777" w:rsidR="008570FD" w:rsidRDefault="008570FD">
      <w:pPr>
        <w:spacing w:line="240" w:lineRule="atLeast"/>
      </w:pPr>
    </w:p>
    <w:p w14:paraId="6A7B270B" w14:textId="77777777" w:rsidR="008570FD" w:rsidRDefault="00896725">
      <w:pPr>
        <w:spacing w:line="240" w:lineRule="atLeast"/>
      </w:pPr>
      <w:r>
        <w:t xml:space="preserve">Kingdom. </w:t>
      </w:r>
      <w:proofErr w:type="gramStart"/>
      <w:r>
        <w:t>The kingdom or heaven (</w:t>
      </w:r>
      <w:proofErr w:type="spellStart"/>
      <w:r>
        <w:t>kayangan</w:t>
      </w:r>
      <w:proofErr w:type="spellEnd"/>
      <w:r>
        <w:t>) of residence.</w:t>
      </w:r>
      <w:proofErr w:type="gramEnd"/>
      <w:r>
        <w:t xml:space="preserve"> In Javanese, there is no separation between </w:t>
      </w:r>
      <w:proofErr w:type="gramStart"/>
      <w:r>
        <w:t>words which</w:t>
      </w:r>
      <w:proofErr w:type="gramEnd"/>
      <w:r>
        <w:t xml:space="preserve"> pose</w:t>
      </w:r>
      <w:del w:id="19" w:author="Joey" w:date="2018-03-27T18:47:00Z">
        <w:r w:rsidDel="00426E0B">
          <w:delText>s</w:delText>
        </w:r>
      </w:del>
      <w:r>
        <w:t xml:space="preserve"> a problem for transcription into roman characters. For example, </w:t>
      </w:r>
      <w:proofErr w:type="spellStart"/>
      <w:r>
        <w:t>Tlukiseta</w:t>
      </w:r>
      <w:proofErr w:type="spellEnd"/>
      <w:r>
        <w:t xml:space="preserve"> could also be written </w:t>
      </w:r>
      <w:proofErr w:type="spellStart"/>
      <w:r>
        <w:t>Tluki</w:t>
      </w:r>
      <w:proofErr w:type="spellEnd"/>
      <w:r>
        <w:t xml:space="preserve"> Seta. We opt for separating the characters whenever two versions are possible, but indicating this with an underscore: </w:t>
      </w:r>
      <w:proofErr w:type="spellStart"/>
      <w:r>
        <w:t>Tluki_Seta</w:t>
      </w:r>
      <w:proofErr w:type="spellEnd"/>
      <w:r>
        <w:t>.</w:t>
      </w:r>
    </w:p>
    <w:p w14:paraId="1195B45B" w14:textId="77777777" w:rsidR="008570FD" w:rsidRDefault="008570FD">
      <w:pPr>
        <w:spacing w:line="240" w:lineRule="atLeast"/>
      </w:pPr>
    </w:p>
    <w:p w14:paraId="3734B4FE" w14:textId="77777777" w:rsidR="008570FD" w:rsidRDefault="00896725">
      <w:pPr>
        <w:spacing w:line="240" w:lineRule="atLeast"/>
      </w:pPr>
      <w:r>
        <w:t xml:space="preserve">Killed by. The person, god or animal </w:t>
      </w:r>
      <w:proofErr w:type="gramStart"/>
      <w:r>
        <w:t>who</w:t>
      </w:r>
      <w:proofErr w:type="gramEnd"/>
      <w:r>
        <w:t xml:space="preserve"> killed the character being described.</w:t>
      </w:r>
    </w:p>
    <w:p w14:paraId="7C103502" w14:textId="77777777" w:rsidR="008570FD" w:rsidRDefault="008570FD">
      <w:pPr>
        <w:spacing w:line="240" w:lineRule="atLeast"/>
      </w:pPr>
    </w:p>
    <w:p w14:paraId="14CE8B89" w14:textId="6E8F5050" w:rsidR="008570FD" w:rsidRDefault="00896725">
      <w:pPr>
        <w:spacing w:line="240" w:lineRule="atLeast"/>
      </w:pPr>
      <w:proofErr w:type="gramStart"/>
      <w:r>
        <w:t>Amulets and heirlooms.</w:t>
      </w:r>
      <w:proofErr w:type="gramEnd"/>
      <w:r>
        <w:t xml:space="preserve"> Certain characters are associated with specific amulets and heirlooms, but these are also inherited</w:t>
      </w:r>
      <w:ins w:id="20" w:author="Joey" w:date="2018-04-06T14:50:00Z">
        <w:r w:rsidR="00BF46F7">
          <w:t xml:space="preserve"> and </w:t>
        </w:r>
      </w:ins>
      <w:del w:id="21" w:author="Joey" w:date="2018-04-06T14:50:00Z">
        <w:r w:rsidDel="00BF46F7">
          <w:delText xml:space="preserve">, </w:delText>
        </w:r>
      </w:del>
      <w:r>
        <w:t xml:space="preserve">transferred as a result of virtuous action, or </w:t>
      </w:r>
      <w:ins w:id="22" w:author="Joey" w:date="2018-04-06T14:50:00Z">
        <w:r w:rsidR="00BF46F7">
          <w:t xml:space="preserve">are </w:t>
        </w:r>
      </w:ins>
      <w:r>
        <w:t>momentarily stolen. We indicate the</w:t>
      </w:r>
      <w:del w:id="23" w:author="Joey" w:date="2018-04-06T14:50:00Z">
        <w:r w:rsidDel="003326C7">
          <w:delText>se</w:delText>
        </w:r>
      </w:del>
      <w:r>
        <w:t xml:space="preserve"> multiple possibilities in the character description.</w:t>
      </w:r>
    </w:p>
    <w:p w14:paraId="52CBB958" w14:textId="77777777" w:rsidR="008570FD" w:rsidRDefault="008570FD">
      <w:pPr>
        <w:spacing w:line="240" w:lineRule="atLeast"/>
      </w:pPr>
    </w:p>
    <w:p w14:paraId="6C92561C" w14:textId="61CAEFE2" w:rsidR="008570FD" w:rsidRDefault="00896725">
      <w:pPr>
        <w:spacing w:line="240" w:lineRule="atLeast"/>
      </w:pPr>
      <w:r>
        <w:t>Wanda. There are multiple versions of a puppet (</w:t>
      </w:r>
      <w:proofErr w:type="spellStart"/>
      <w:r>
        <w:t>wanda</w:t>
      </w:r>
      <w:proofErr w:type="spellEnd"/>
      <w:r>
        <w:t xml:space="preserve">) according to specific moments in their biography, moods, episodes or even parts of a story (i.e., court vs. battle </w:t>
      </w:r>
      <w:proofErr w:type="spellStart"/>
      <w:r>
        <w:t>wanda</w:t>
      </w:r>
      <w:proofErr w:type="spellEnd"/>
      <w:r>
        <w:t xml:space="preserve">). However, there is much disagreement on what specific </w:t>
      </w:r>
      <w:proofErr w:type="spellStart"/>
      <w:proofErr w:type="gramStart"/>
      <w:r>
        <w:t>wanda</w:t>
      </w:r>
      <w:proofErr w:type="spellEnd"/>
      <w:proofErr w:type="gramEnd"/>
      <w:r>
        <w:t xml:space="preserve"> should be called. </w:t>
      </w:r>
      <w:ins w:id="24" w:author="Joey" w:date="2018-04-06T14:50:00Z">
        <w:r w:rsidR="002D39D0">
          <w:t>Here, w</w:t>
        </w:r>
      </w:ins>
      <w:del w:id="25" w:author="Joey" w:date="2018-04-06T14:50:00Z">
        <w:r w:rsidDel="002D39D0">
          <w:delText>W</w:delText>
        </w:r>
      </w:del>
      <w:r>
        <w:t xml:space="preserve">e </w:t>
      </w:r>
      <w:proofErr w:type="gramStart"/>
      <w:r>
        <w:t>include</w:t>
      </w:r>
      <w:proofErr w:type="gramEnd"/>
      <w:r>
        <w:t xml:space="preserve"> </w:t>
      </w:r>
      <w:del w:id="26" w:author="Joey" w:date="2018-04-06T14:50:00Z">
        <w:r w:rsidDel="002D39D0">
          <w:delText xml:space="preserve">here </w:delText>
        </w:r>
      </w:del>
      <w:r>
        <w:t>the</w:t>
      </w:r>
      <w:ins w:id="27" w:author="Joey" w:date="2018-04-06T14:50:00Z">
        <w:r w:rsidR="009933F9">
          <w:t xml:space="preserve"> various</w:t>
        </w:r>
      </w:ins>
      <w:r>
        <w:t xml:space="preserve"> names to give an indication of the range of versions of a given character rather</w:t>
      </w:r>
      <w:bookmarkStart w:id="28" w:name="_GoBack"/>
      <w:bookmarkEnd w:id="28"/>
      <w:r>
        <w:t xml:space="preserve"> than for the comprehensive description of the meaning and characteristics of each </w:t>
      </w:r>
      <w:proofErr w:type="spellStart"/>
      <w:r>
        <w:t>wanda</w:t>
      </w:r>
      <w:proofErr w:type="spellEnd"/>
      <w:r>
        <w:t>.</w:t>
      </w:r>
    </w:p>
    <w:p w14:paraId="44FE54A7" w14:textId="77777777" w:rsidR="008570FD" w:rsidRDefault="008570FD">
      <w:pPr>
        <w:spacing w:line="240" w:lineRule="atLeast"/>
      </w:pPr>
    </w:p>
    <w:p w14:paraId="6C025478" w14:textId="32568015" w:rsidR="008570FD" w:rsidRDefault="00896725">
      <w:pPr>
        <w:spacing w:line="240" w:lineRule="atLeast"/>
      </w:pPr>
      <w:proofErr w:type="gramStart"/>
      <w:r>
        <w:t>Characters in the same scene.</w:t>
      </w:r>
      <w:proofErr w:type="gramEnd"/>
      <w:r>
        <w:t xml:space="preserve"> </w:t>
      </w:r>
      <w:proofErr w:type="gramStart"/>
      <w:r>
        <w:t>The list of all characters that appear together with the current character in a scene (</w:t>
      </w:r>
      <w:proofErr w:type="spellStart"/>
      <w:r>
        <w:t>adegan</w:t>
      </w:r>
      <w:proofErr w:type="spellEnd"/>
      <w:r>
        <w:t>).</w:t>
      </w:r>
      <w:proofErr w:type="gramEnd"/>
      <w:r>
        <w:t xml:space="preserve"> The weight is the amount of times each pair of characters is present in the same scene. In the default view, the table is arrange</w:t>
      </w:r>
      <w:ins w:id="29" w:author="Joey" w:date="2018-03-28T11:07:00Z">
        <w:r w:rsidR="00543A82">
          <w:t>d</w:t>
        </w:r>
      </w:ins>
      <w:r>
        <w:t xml:space="preserve"> in decreasing order, but </w:t>
      </w:r>
      <w:proofErr w:type="gramStart"/>
      <w:r>
        <w:t>this can be modified by clicking on the table headers</w:t>
      </w:r>
      <w:proofErr w:type="gramEnd"/>
      <w:r>
        <w:t>. Users can also search through the table. Clicking on any of the characters' names redirects</w:t>
      </w:r>
      <w:ins w:id="30" w:author="Joey" w:date="2018-03-28T11:07:00Z">
        <w:r w:rsidR="00497F3E">
          <w:t xml:space="preserve"> the user</w:t>
        </w:r>
      </w:ins>
      <w:r>
        <w:t xml:space="preserve"> to their entries in the encyclopedia.</w:t>
      </w:r>
    </w:p>
    <w:p w14:paraId="306F7C93" w14:textId="77777777" w:rsidR="008570FD" w:rsidRDefault="008570FD">
      <w:pPr>
        <w:spacing w:line="240" w:lineRule="atLeast"/>
      </w:pPr>
    </w:p>
    <w:p w14:paraId="400AEC58" w14:textId="77777777" w:rsidR="008570FD" w:rsidRDefault="00896725">
      <w:pPr>
        <w:spacing w:line="240" w:lineRule="atLeast"/>
      </w:pPr>
      <w:r>
        <w:t>Plot descriptions (</w:t>
      </w:r>
      <w:proofErr w:type="spellStart"/>
      <w:r>
        <w:t>balungan</w:t>
      </w:r>
      <w:proofErr w:type="spellEnd"/>
      <w:r>
        <w:t xml:space="preserve"> </w:t>
      </w:r>
      <w:proofErr w:type="spellStart"/>
      <w:r>
        <w:t>lakon</w:t>
      </w:r>
      <w:proofErr w:type="spellEnd"/>
      <w:r>
        <w:t>)</w:t>
      </w:r>
    </w:p>
    <w:p w14:paraId="7E19B6BE" w14:textId="77777777" w:rsidR="008570FD" w:rsidRDefault="00896725">
      <w:pPr>
        <w:spacing w:line="240" w:lineRule="atLeast"/>
      </w:pPr>
      <w:r>
        <w:t xml:space="preserve">Each description is organized according to the </w:t>
      </w:r>
      <w:proofErr w:type="spellStart"/>
      <w:r>
        <w:t>pathet</w:t>
      </w:r>
      <w:proofErr w:type="spellEnd"/>
      <w:r>
        <w:t xml:space="preserve"> - the major plot and musical modes of a </w:t>
      </w:r>
      <w:proofErr w:type="spellStart"/>
      <w:r>
        <w:t>wayang</w:t>
      </w:r>
      <w:proofErr w:type="spellEnd"/>
      <w:r>
        <w:t xml:space="preserve"> performance. Each scene (</w:t>
      </w:r>
      <w:proofErr w:type="spellStart"/>
      <w:r>
        <w:t>adegan</w:t>
      </w:r>
      <w:proofErr w:type="spellEnd"/>
      <w:r>
        <w:t>) is numbered in progressive order. For each scene we indicate the type of scene (</w:t>
      </w:r>
      <w:proofErr w:type="spellStart"/>
      <w:r>
        <w:t>jejer</w:t>
      </w:r>
      <w:proofErr w:type="spellEnd"/>
      <w:r>
        <w:t xml:space="preserve">, </w:t>
      </w:r>
      <w:proofErr w:type="spellStart"/>
      <w:r>
        <w:t>perang</w:t>
      </w:r>
      <w:proofErr w:type="spellEnd"/>
      <w:r>
        <w:t xml:space="preserve"> </w:t>
      </w:r>
      <w:proofErr w:type="spellStart"/>
      <w:r>
        <w:t>kembang</w:t>
      </w:r>
      <w:proofErr w:type="spellEnd"/>
      <w:r>
        <w:t>, etc.) and the kingdom or name of the place where the scene happens (</w:t>
      </w:r>
      <w:proofErr w:type="spellStart"/>
      <w:r>
        <w:t>Amarta</w:t>
      </w:r>
      <w:proofErr w:type="spellEnd"/>
      <w:r>
        <w:t xml:space="preserve">, </w:t>
      </w:r>
      <w:proofErr w:type="spellStart"/>
      <w:r>
        <w:t>Dwarawati</w:t>
      </w:r>
      <w:proofErr w:type="spellEnd"/>
      <w:r>
        <w:t>, etc.). In cases where this is uncertain we indicate this as unknown.</w:t>
      </w:r>
    </w:p>
    <w:p w14:paraId="3B84A1DE" w14:textId="77777777" w:rsidR="008570FD" w:rsidRDefault="008570FD">
      <w:pPr>
        <w:spacing w:line="240" w:lineRule="atLeast"/>
      </w:pPr>
    </w:p>
    <w:p w14:paraId="6A428B73" w14:textId="77777777" w:rsidR="008570FD" w:rsidRDefault="00896725">
      <w:pPr>
        <w:spacing w:line="240" w:lineRule="atLeast"/>
      </w:pPr>
      <w:r>
        <w:t>Network visualization</w:t>
      </w:r>
    </w:p>
    <w:p w14:paraId="15ECB7C3" w14:textId="329A6B9C" w:rsidR="008570FD" w:rsidRDefault="00896725">
      <w:pPr>
        <w:spacing w:line="240" w:lineRule="atLeast"/>
      </w:pPr>
      <w:r>
        <w:t>The non-directed network visualization represents co-occu</w:t>
      </w:r>
      <w:ins w:id="31" w:author="Joey" w:date="2018-03-28T11:08:00Z">
        <w:r w:rsidR="00497F3E">
          <w:t>r</w:t>
        </w:r>
      </w:ins>
      <w:r>
        <w:t xml:space="preserve">rences of characters in the scene-by-scene plot descriptions. The nodes (circles) indicate the different characters. Green nodes are Javanese in origin and pink ones </w:t>
      </w:r>
      <w:ins w:id="32" w:author="Joey" w:date="2018-03-28T11:08:00Z">
        <w:r w:rsidR="00497F3E">
          <w:t xml:space="preserve">indicate that they </w:t>
        </w:r>
      </w:ins>
      <w:r>
        <w:t xml:space="preserve">are also found in the Indian versions of the stories. The size of the nodes corresponds to their degree (larger nodes have a higher number of connections). An edge (line) between two characters means they are present in the same scene. The thickness of the edges </w:t>
      </w:r>
      <w:r>
        <w:lastRenderedPageBreak/>
        <w:t>represents the number of times two characters appear together in the same scene. Clicking on a character's node reveals more information:</w:t>
      </w:r>
    </w:p>
    <w:p w14:paraId="3552666B" w14:textId="77777777" w:rsidR="008570FD" w:rsidRDefault="00896725">
      <w:pPr>
        <w:spacing w:line="240" w:lineRule="atLeast"/>
      </w:pPr>
      <w:r>
        <w:t xml:space="preserve">Degree. </w:t>
      </w:r>
      <w:proofErr w:type="gramStart"/>
      <w:r>
        <w:t>The amount of connections of the given node.</w:t>
      </w:r>
      <w:proofErr w:type="gramEnd"/>
    </w:p>
    <w:p w14:paraId="352FE1A7" w14:textId="77777777" w:rsidR="008570FD" w:rsidRDefault="008570FD">
      <w:pPr>
        <w:spacing w:line="240" w:lineRule="atLeast"/>
      </w:pPr>
    </w:p>
    <w:p w14:paraId="08F081CA" w14:textId="77777777" w:rsidR="008570FD" w:rsidRDefault="00896725">
      <w:pPr>
        <w:spacing w:line="240" w:lineRule="atLeast"/>
      </w:pPr>
      <w:r>
        <w:t>Weighted degree. The amount of connections a node has, taking into account the weight of those connections.</w:t>
      </w:r>
    </w:p>
    <w:p w14:paraId="0DAFC5C1" w14:textId="77777777" w:rsidR="008570FD" w:rsidRDefault="008570FD">
      <w:pPr>
        <w:spacing w:line="240" w:lineRule="atLeast"/>
      </w:pPr>
    </w:p>
    <w:p w14:paraId="2B422666" w14:textId="77777777" w:rsidR="008570FD" w:rsidRDefault="00896725">
      <w:pPr>
        <w:spacing w:line="240" w:lineRule="atLeast"/>
      </w:pPr>
      <w:r>
        <w:t xml:space="preserve">Closeness Centrality. </w:t>
      </w:r>
      <w:proofErr w:type="gramStart"/>
      <w:r>
        <w:t>The average length of the shortest path between the node and all other nodes in the graph.</w:t>
      </w:r>
      <w:proofErr w:type="gramEnd"/>
    </w:p>
    <w:p w14:paraId="23C7F41E" w14:textId="77777777" w:rsidR="008570FD" w:rsidRDefault="008570FD">
      <w:pPr>
        <w:spacing w:line="240" w:lineRule="atLeast"/>
      </w:pPr>
    </w:p>
    <w:p w14:paraId="48ECED4D" w14:textId="4AD00086" w:rsidR="008570FD" w:rsidRDefault="00896725">
      <w:pPr>
        <w:spacing w:line="240" w:lineRule="atLeast"/>
      </w:pPr>
      <w:proofErr w:type="spellStart"/>
      <w:r>
        <w:t>Betweenness</w:t>
      </w:r>
      <w:proofErr w:type="spellEnd"/>
      <w:r>
        <w:t xml:space="preserve"> Centrality. Indicates how often a node acts as a bridge along the shortest path between two other nodes</w:t>
      </w:r>
      <w:ins w:id="33" w:author="Joey" w:date="2018-03-28T11:09:00Z">
        <w:r w:rsidR="00DF272B">
          <w:t>.</w:t>
        </w:r>
      </w:ins>
    </w:p>
    <w:p w14:paraId="44588AF9" w14:textId="77777777" w:rsidR="008570FD" w:rsidRDefault="008570FD">
      <w:pPr>
        <w:spacing w:line="240" w:lineRule="atLeast"/>
      </w:pPr>
    </w:p>
    <w:p w14:paraId="13D850CB" w14:textId="77777777" w:rsidR="008570FD" w:rsidRDefault="00896725">
      <w:pPr>
        <w:spacing w:line="240" w:lineRule="atLeast"/>
      </w:pPr>
      <w:r>
        <w:t>Eigenvector Centrality. A measurement of the influence of the node in the graph, that takes into account how connected it is to higher-degree nodes.</w:t>
      </w:r>
    </w:p>
    <w:p w14:paraId="6CA04985" w14:textId="77777777" w:rsidR="008570FD" w:rsidRDefault="008570FD">
      <w:pPr>
        <w:spacing w:line="240" w:lineRule="atLeast"/>
      </w:pPr>
    </w:p>
    <w:p w14:paraId="5C3161FC" w14:textId="77777777" w:rsidR="008570FD" w:rsidRDefault="00896725">
      <w:pPr>
        <w:spacing w:line="240" w:lineRule="atLeast"/>
      </w:pPr>
      <w:r>
        <w:t>Sources</w:t>
      </w:r>
    </w:p>
    <w:p w14:paraId="6D88E553" w14:textId="77777777" w:rsidR="008570FD" w:rsidRDefault="00896725">
      <w:pPr>
        <w:spacing w:line="240" w:lineRule="atLeast"/>
      </w:pPr>
      <w:proofErr w:type="spellStart"/>
      <w:proofErr w:type="gramStart"/>
      <w:r>
        <w:t>Hardjowirogo</w:t>
      </w:r>
      <w:proofErr w:type="spellEnd"/>
      <w:r>
        <w:t>, 1948.</w:t>
      </w:r>
      <w:proofErr w:type="gramEnd"/>
      <w:r>
        <w:t xml:space="preserve"> </w:t>
      </w:r>
      <w:proofErr w:type="spellStart"/>
      <w:r>
        <w:t>Sejarah</w:t>
      </w:r>
      <w:proofErr w:type="spellEnd"/>
      <w:r>
        <w:t xml:space="preserve"> </w:t>
      </w:r>
      <w:proofErr w:type="spellStart"/>
      <w:r>
        <w:t>Wayang</w:t>
      </w:r>
      <w:proofErr w:type="spellEnd"/>
      <w:r>
        <w:t xml:space="preserve"> </w:t>
      </w:r>
      <w:proofErr w:type="spellStart"/>
      <w:r>
        <w:t>Purwa</w:t>
      </w:r>
      <w:proofErr w:type="spellEnd"/>
      <w:r>
        <w:t xml:space="preserve">. </w:t>
      </w:r>
      <w:proofErr w:type="spellStart"/>
      <w:r>
        <w:t>Balai</w:t>
      </w:r>
      <w:proofErr w:type="spellEnd"/>
      <w:r>
        <w:t xml:space="preserve"> </w:t>
      </w:r>
      <w:proofErr w:type="spellStart"/>
      <w:r>
        <w:t>Pustaka</w:t>
      </w:r>
      <w:proofErr w:type="spellEnd"/>
      <w:r>
        <w:t>, Jakarta.</w:t>
      </w:r>
    </w:p>
    <w:p w14:paraId="37D286C2" w14:textId="77777777" w:rsidR="008570FD" w:rsidRDefault="008570FD">
      <w:pPr>
        <w:spacing w:line="240" w:lineRule="atLeast"/>
      </w:pPr>
    </w:p>
    <w:p w14:paraId="22887FA5" w14:textId="77777777" w:rsidR="008570FD" w:rsidRDefault="00896725">
      <w:pPr>
        <w:spacing w:line="240" w:lineRule="atLeast"/>
      </w:pPr>
      <w:r>
        <w:t xml:space="preserve">H. </w:t>
      </w:r>
      <w:proofErr w:type="spellStart"/>
      <w:r>
        <w:t>Solichin</w:t>
      </w:r>
      <w:proofErr w:type="spellEnd"/>
      <w:r>
        <w:t xml:space="preserve">, </w:t>
      </w:r>
      <w:proofErr w:type="spellStart"/>
      <w:r>
        <w:t>Suyanto</w:t>
      </w:r>
      <w:proofErr w:type="spellEnd"/>
      <w:r>
        <w:t xml:space="preserve">, </w:t>
      </w:r>
      <w:proofErr w:type="spellStart"/>
      <w:r>
        <w:t>Sumari</w:t>
      </w:r>
      <w:proofErr w:type="spellEnd"/>
      <w:r>
        <w:t xml:space="preserve">, </w:t>
      </w:r>
      <w:proofErr w:type="spellStart"/>
      <w:r>
        <w:t>Undung</w:t>
      </w:r>
      <w:proofErr w:type="spellEnd"/>
      <w:r>
        <w:t xml:space="preserve"> </w:t>
      </w:r>
      <w:proofErr w:type="spellStart"/>
      <w:r>
        <w:t>Wiyono</w:t>
      </w:r>
      <w:proofErr w:type="spellEnd"/>
      <w:r>
        <w:t xml:space="preserve">, Sri </w:t>
      </w:r>
      <w:proofErr w:type="spellStart"/>
      <w:r>
        <w:t>Purwanto</w:t>
      </w:r>
      <w:proofErr w:type="spellEnd"/>
      <w:r>
        <w:t xml:space="preserve">, 2017. </w:t>
      </w:r>
      <w:proofErr w:type="spellStart"/>
      <w:proofErr w:type="gramStart"/>
      <w:r>
        <w:t>Ensiklopedi</w:t>
      </w:r>
      <w:proofErr w:type="spellEnd"/>
      <w:r>
        <w:t xml:space="preserve"> </w:t>
      </w:r>
      <w:proofErr w:type="spellStart"/>
      <w:r>
        <w:t>Wayang</w:t>
      </w:r>
      <w:proofErr w:type="spellEnd"/>
      <w:r>
        <w:t xml:space="preserve"> Indonesia.</w:t>
      </w:r>
      <w:proofErr w:type="gramEnd"/>
      <w:r>
        <w:t xml:space="preserve"> </w:t>
      </w:r>
      <w:proofErr w:type="spellStart"/>
      <w:r>
        <w:t>Mitra</w:t>
      </w:r>
      <w:proofErr w:type="spellEnd"/>
      <w:r>
        <w:t xml:space="preserve"> </w:t>
      </w:r>
      <w:proofErr w:type="spellStart"/>
      <w:r>
        <w:t>Sarana</w:t>
      </w:r>
      <w:proofErr w:type="spellEnd"/>
      <w:r>
        <w:t xml:space="preserve"> </w:t>
      </w:r>
      <w:proofErr w:type="spellStart"/>
      <w:r>
        <w:t>Edukasi</w:t>
      </w:r>
      <w:proofErr w:type="spellEnd"/>
      <w:r>
        <w:t>, Jakarta.</w:t>
      </w:r>
    </w:p>
    <w:p w14:paraId="69959523" w14:textId="77777777" w:rsidR="008570FD" w:rsidRDefault="008570FD">
      <w:pPr>
        <w:spacing w:line="240" w:lineRule="atLeast"/>
      </w:pPr>
    </w:p>
    <w:p w14:paraId="2A874266" w14:textId="77777777" w:rsidR="008570FD" w:rsidRDefault="00896725">
      <w:pPr>
        <w:spacing w:line="240" w:lineRule="atLeast"/>
      </w:pPr>
      <w:proofErr w:type="spellStart"/>
      <w:proofErr w:type="gramStart"/>
      <w:r>
        <w:t>Heru</w:t>
      </w:r>
      <w:proofErr w:type="spellEnd"/>
      <w:r>
        <w:t xml:space="preserve"> S </w:t>
      </w:r>
      <w:proofErr w:type="spellStart"/>
      <w:r>
        <w:t>Sudjarwo</w:t>
      </w:r>
      <w:proofErr w:type="spellEnd"/>
      <w:r>
        <w:t xml:space="preserve">, </w:t>
      </w:r>
      <w:proofErr w:type="spellStart"/>
      <w:r>
        <w:t>Sumari</w:t>
      </w:r>
      <w:proofErr w:type="spellEnd"/>
      <w:r>
        <w:t xml:space="preserve">, </w:t>
      </w:r>
      <w:proofErr w:type="spellStart"/>
      <w:r>
        <w:t>Undung</w:t>
      </w:r>
      <w:proofErr w:type="spellEnd"/>
      <w:r>
        <w:t xml:space="preserve"> </w:t>
      </w:r>
      <w:proofErr w:type="spellStart"/>
      <w:r>
        <w:t>Wiyono</w:t>
      </w:r>
      <w:proofErr w:type="spellEnd"/>
      <w:r>
        <w:t>, 2010.</w:t>
      </w:r>
      <w:proofErr w:type="gramEnd"/>
      <w:r>
        <w:t xml:space="preserve"> </w:t>
      </w:r>
      <w:proofErr w:type="spellStart"/>
      <w:proofErr w:type="gramStart"/>
      <w:r>
        <w:t>Rupa</w:t>
      </w:r>
      <w:proofErr w:type="spellEnd"/>
      <w:r>
        <w:t xml:space="preserve"> </w:t>
      </w:r>
      <w:proofErr w:type="spellStart"/>
      <w:r>
        <w:t>dan</w:t>
      </w:r>
      <w:proofErr w:type="spellEnd"/>
      <w:r>
        <w:t xml:space="preserve"> </w:t>
      </w:r>
      <w:proofErr w:type="spellStart"/>
      <w:r>
        <w:t>Karakter</w:t>
      </w:r>
      <w:proofErr w:type="spellEnd"/>
      <w:r>
        <w:t xml:space="preserve"> </w:t>
      </w:r>
      <w:proofErr w:type="spellStart"/>
      <w:r>
        <w:t>Wayang</w:t>
      </w:r>
      <w:proofErr w:type="spellEnd"/>
      <w:r>
        <w:t xml:space="preserve"> </w:t>
      </w:r>
      <w:proofErr w:type="spellStart"/>
      <w:r>
        <w:t>Purwa</w:t>
      </w:r>
      <w:proofErr w:type="spellEnd"/>
      <w:r>
        <w:t>.</w:t>
      </w:r>
      <w:proofErr w:type="gramEnd"/>
      <w:r>
        <w:t xml:space="preserve"> </w:t>
      </w:r>
      <w:proofErr w:type="spellStart"/>
      <w:r>
        <w:t>Kakilangit</w:t>
      </w:r>
      <w:proofErr w:type="spellEnd"/>
      <w:r>
        <w:t xml:space="preserve"> </w:t>
      </w:r>
      <w:proofErr w:type="spellStart"/>
      <w:r>
        <w:t>Kencana</w:t>
      </w:r>
      <w:proofErr w:type="spellEnd"/>
      <w:r>
        <w:t>, Jakarta.</w:t>
      </w:r>
    </w:p>
    <w:p w14:paraId="220AFF00" w14:textId="77777777" w:rsidR="008570FD" w:rsidRDefault="008570FD">
      <w:pPr>
        <w:spacing w:line="240" w:lineRule="atLeast"/>
      </w:pPr>
    </w:p>
    <w:p w14:paraId="1AE56278" w14:textId="77777777" w:rsidR="008570FD" w:rsidRDefault="00896725">
      <w:pPr>
        <w:spacing w:line="240" w:lineRule="atLeast"/>
      </w:pPr>
      <w:proofErr w:type="spellStart"/>
      <w:proofErr w:type="gramStart"/>
      <w:r>
        <w:t>Purwadi</w:t>
      </w:r>
      <w:proofErr w:type="spellEnd"/>
      <w:r>
        <w:t>, 2013.</w:t>
      </w:r>
      <w:proofErr w:type="gramEnd"/>
      <w:r>
        <w:t xml:space="preserve"> </w:t>
      </w:r>
      <w:proofErr w:type="spellStart"/>
      <w:proofErr w:type="gramStart"/>
      <w:r>
        <w:t>Mengenal</w:t>
      </w:r>
      <w:proofErr w:type="spellEnd"/>
      <w:r>
        <w:t xml:space="preserve"> </w:t>
      </w:r>
      <w:proofErr w:type="spellStart"/>
      <w:r>
        <w:t>Gambar</w:t>
      </w:r>
      <w:proofErr w:type="spellEnd"/>
      <w:r>
        <w:t xml:space="preserve"> </w:t>
      </w:r>
      <w:proofErr w:type="spellStart"/>
      <w:r>
        <w:t>Tokoh</w:t>
      </w:r>
      <w:proofErr w:type="spellEnd"/>
      <w:r>
        <w:t xml:space="preserve"> </w:t>
      </w:r>
      <w:proofErr w:type="spellStart"/>
      <w:r>
        <w:t>Wayang</w:t>
      </w:r>
      <w:proofErr w:type="spellEnd"/>
      <w:r>
        <w:t xml:space="preserve"> </w:t>
      </w:r>
      <w:proofErr w:type="spellStart"/>
      <w:r>
        <w:t>Purwa</w:t>
      </w:r>
      <w:proofErr w:type="spellEnd"/>
      <w:r>
        <w:t xml:space="preserve"> </w:t>
      </w:r>
      <w:proofErr w:type="spellStart"/>
      <w:r>
        <w:t>dan</w:t>
      </w:r>
      <w:proofErr w:type="spellEnd"/>
      <w:r>
        <w:t xml:space="preserve"> </w:t>
      </w:r>
      <w:proofErr w:type="spellStart"/>
      <w:r>
        <w:t>Keterangannya</w:t>
      </w:r>
      <w:proofErr w:type="spellEnd"/>
      <w:r>
        <w:t>.</w:t>
      </w:r>
      <w:proofErr w:type="gramEnd"/>
      <w:r>
        <w:t xml:space="preserve"> </w:t>
      </w:r>
      <w:proofErr w:type="spellStart"/>
      <w:r>
        <w:t>Cendrawasih</w:t>
      </w:r>
      <w:proofErr w:type="spellEnd"/>
      <w:r>
        <w:t>, Surakarta.</w:t>
      </w:r>
    </w:p>
    <w:p w14:paraId="6CFF434C" w14:textId="77777777" w:rsidR="008570FD" w:rsidRDefault="008570FD">
      <w:pPr>
        <w:spacing w:line="240" w:lineRule="atLeast"/>
      </w:pPr>
    </w:p>
    <w:p w14:paraId="17C5B32C" w14:textId="77777777" w:rsidR="008570FD" w:rsidRDefault="00896725">
      <w:pPr>
        <w:spacing w:line="240" w:lineRule="atLeast"/>
      </w:pPr>
      <w:proofErr w:type="spellStart"/>
      <w:r>
        <w:t>Sudibyoprono</w:t>
      </w:r>
      <w:proofErr w:type="spellEnd"/>
      <w:r>
        <w:t xml:space="preserve">, R.R., </w:t>
      </w:r>
      <w:proofErr w:type="spellStart"/>
      <w:r>
        <w:t>Suwandono</w:t>
      </w:r>
      <w:proofErr w:type="spellEnd"/>
      <w:r>
        <w:t xml:space="preserve">, </w:t>
      </w:r>
      <w:proofErr w:type="spellStart"/>
      <w:r>
        <w:t>Dhanisworo</w:t>
      </w:r>
      <w:proofErr w:type="spellEnd"/>
      <w:r>
        <w:t xml:space="preserve">, </w:t>
      </w:r>
      <w:proofErr w:type="spellStart"/>
      <w:r>
        <w:t>Mujiyono</w:t>
      </w:r>
      <w:proofErr w:type="spellEnd"/>
      <w:r>
        <w:t xml:space="preserve">, 1991. </w:t>
      </w:r>
      <w:proofErr w:type="spellStart"/>
      <w:r>
        <w:t>Ensiklopedi</w:t>
      </w:r>
      <w:proofErr w:type="spellEnd"/>
      <w:r>
        <w:t xml:space="preserve"> </w:t>
      </w:r>
      <w:proofErr w:type="spellStart"/>
      <w:r>
        <w:t>Wayang</w:t>
      </w:r>
      <w:proofErr w:type="spellEnd"/>
      <w:r>
        <w:t xml:space="preserve"> </w:t>
      </w:r>
      <w:proofErr w:type="spellStart"/>
      <w:r>
        <w:t>Purwa</w:t>
      </w:r>
      <w:proofErr w:type="spellEnd"/>
      <w:r>
        <w:t xml:space="preserve">. </w:t>
      </w:r>
      <w:proofErr w:type="spellStart"/>
      <w:r>
        <w:t>Balai</w:t>
      </w:r>
      <w:proofErr w:type="spellEnd"/>
      <w:r>
        <w:t xml:space="preserve"> </w:t>
      </w:r>
      <w:proofErr w:type="spellStart"/>
      <w:r>
        <w:t>Pustaka</w:t>
      </w:r>
      <w:proofErr w:type="spellEnd"/>
      <w:r>
        <w:t>, Jakarta.</w:t>
      </w:r>
    </w:p>
    <w:p w14:paraId="16775C81" w14:textId="77777777" w:rsidR="008570FD" w:rsidRDefault="008570FD">
      <w:pPr>
        <w:spacing w:line="240" w:lineRule="atLeast"/>
      </w:pPr>
    </w:p>
    <w:p w14:paraId="7C247935" w14:textId="77777777" w:rsidR="008570FD" w:rsidRDefault="00896725">
      <w:pPr>
        <w:spacing w:line="240" w:lineRule="atLeast"/>
      </w:pPr>
      <w:r>
        <w:t>The team</w:t>
      </w:r>
    </w:p>
    <w:p w14:paraId="1E4AD6E0" w14:textId="77777777" w:rsidR="008570FD" w:rsidRDefault="00896725">
      <w:pPr>
        <w:spacing w:line="240" w:lineRule="atLeast"/>
      </w:pPr>
      <w:r>
        <w:t>Programming and encyclopedia entries: Miguel Escobar Varela</w:t>
      </w:r>
    </w:p>
    <w:p w14:paraId="38220327" w14:textId="77777777" w:rsidR="008570FD" w:rsidRDefault="008570FD">
      <w:pPr>
        <w:spacing w:line="240" w:lineRule="atLeast"/>
      </w:pPr>
    </w:p>
    <w:p w14:paraId="0BDFB65A" w14:textId="77777777" w:rsidR="008570FD" w:rsidRDefault="00896725">
      <w:pPr>
        <w:spacing w:line="240" w:lineRule="atLeast"/>
      </w:pPr>
      <w:r>
        <w:t xml:space="preserve">Research assistants: </w:t>
      </w:r>
      <w:proofErr w:type="spellStart"/>
      <w:r>
        <w:t>Hariyanto</w:t>
      </w:r>
      <w:proofErr w:type="spellEnd"/>
      <w:r>
        <w:t xml:space="preserve">, </w:t>
      </w:r>
      <w:proofErr w:type="spellStart"/>
      <w:r>
        <w:t>Losheini</w:t>
      </w:r>
      <w:proofErr w:type="spellEnd"/>
      <w:r>
        <w:t xml:space="preserve"> </w:t>
      </w:r>
      <w:proofErr w:type="spellStart"/>
      <w:r>
        <w:t>Ravindran</w:t>
      </w:r>
      <w:proofErr w:type="spellEnd"/>
      <w:r>
        <w:t xml:space="preserve">, F.X. </w:t>
      </w:r>
      <w:proofErr w:type="spellStart"/>
      <w:r>
        <w:t>Satriyo</w:t>
      </w:r>
      <w:proofErr w:type="spellEnd"/>
      <w:r>
        <w:t xml:space="preserve"> </w:t>
      </w:r>
      <w:proofErr w:type="spellStart"/>
      <w:r>
        <w:t>Nugroho</w:t>
      </w:r>
      <w:proofErr w:type="spellEnd"/>
      <w:r>
        <w:t xml:space="preserve">, </w:t>
      </w:r>
      <w:proofErr w:type="spellStart"/>
      <w:r>
        <w:t>Yosephin</w:t>
      </w:r>
      <w:proofErr w:type="spellEnd"/>
      <w:r>
        <w:t xml:space="preserve"> Novi </w:t>
      </w:r>
      <w:proofErr w:type="spellStart"/>
      <w:r>
        <w:t>Marginingrum</w:t>
      </w:r>
      <w:proofErr w:type="spellEnd"/>
      <w:r>
        <w:t xml:space="preserve"> and </w:t>
      </w:r>
      <w:proofErr w:type="spellStart"/>
      <w:r>
        <w:t>Andi</w:t>
      </w:r>
      <w:proofErr w:type="spellEnd"/>
      <w:r>
        <w:t xml:space="preserve"> </w:t>
      </w:r>
      <w:proofErr w:type="spellStart"/>
      <w:r>
        <w:t>Wicaksono</w:t>
      </w:r>
      <w:proofErr w:type="spellEnd"/>
    </w:p>
    <w:p w14:paraId="2063639A" w14:textId="77777777" w:rsidR="008570FD" w:rsidRDefault="008570FD">
      <w:pPr>
        <w:spacing w:line="240" w:lineRule="atLeast"/>
      </w:pPr>
    </w:p>
    <w:p w14:paraId="1FF0DAAC" w14:textId="77777777" w:rsidR="008570FD" w:rsidRDefault="00896725">
      <w:pPr>
        <w:spacing w:line="240" w:lineRule="atLeast"/>
      </w:pPr>
      <w:r>
        <w:t xml:space="preserve">Scientific advisor for network analysis: Andrew </w:t>
      </w:r>
      <w:proofErr w:type="spellStart"/>
      <w:r>
        <w:t>Schauf</w:t>
      </w:r>
      <w:proofErr w:type="spellEnd"/>
    </w:p>
    <w:p w14:paraId="7601B626" w14:textId="77777777" w:rsidR="008570FD" w:rsidRDefault="008570FD">
      <w:pPr>
        <w:spacing w:line="240" w:lineRule="atLeast"/>
      </w:pPr>
    </w:p>
    <w:p w14:paraId="3AB5BC74" w14:textId="77777777" w:rsidR="008570FD" w:rsidRDefault="00896725">
      <w:pPr>
        <w:spacing w:line="240" w:lineRule="atLeast"/>
      </w:pPr>
      <w:r>
        <w:t xml:space="preserve">Copyright © Miguel Escobar Varela and Andy </w:t>
      </w:r>
      <w:proofErr w:type="spellStart"/>
      <w:r>
        <w:t>Schauf</w:t>
      </w:r>
      <w:proofErr w:type="spellEnd"/>
      <w:r>
        <w:t xml:space="preserve"> 2017</w:t>
      </w:r>
    </w:p>
    <w:sectPr w:rsidR="008570F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Athelas Bold"/>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9"/>
  <w:characterSpacingControl w:val="doNotCompress"/>
  <w:compat>
    <w:useFELayout/>
    <w:compatSetting w:name="compatibilityMode" w:uri="http://schemas.microsoft.com/office/word" w:val="12"/>
  </w:compat>
  <w:rsids>
    <w:rsidRoot w:val="008570FD"/>
    <w:rsid w:val="00265620"/>
    <w:rsid w:val="002D39D0"/>
    <w:rsid w:val="003326C7"/>
    <w:rsid w:val="00426E0B"/>
    <w:rsid w:val="00497F3E"/>
    <w:rsid w:val="00543A82"/>
    <w:rsid w:val="0069571C"/>
    <w:rsid w:val="007D7AB5"/>
    <w:rsid w:val="008570FD"/>
    <w:rsid w:val="00896725"/>
    <w:rsid w:val="00920C1B"/>
    <w:rsid w:val="009933F9"/>
    <w:rsid w:val="009D5570"/>
    <w:rsid w:val="00B4072D"/>
    <w:rsid w:val="00B52FAF"/>
    <w:rsid w:val="00BD7CCD"/>
    <w:rsid w:val="00BF46F7"/>
    <w:rsid w:val="00C64722"/>
    <w:rsid w:val="00CC4C8A"/>
    <w:rsid w:val="00D666D9"/>
    <w:rsid w:val="00DF272B"/>
    <w:rsid w:val="00F320E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6E0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BalloonText">
    <w:name w:val="Balloon Text"/>
    <w:basedOn w:val="Normal"/>
    <w:link w:val="BalloonTextChar"/>
    <w:uiPriority w:val="99"/>
    <w:semiHidden/>
    <w:unhideWhenUsed/>
    <w:rsid w:val="007D7A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A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1261</Words>
  <Characters>7192</Characters>
  <Application>Microsoft Macintosh Word</Application>
  <DocSecurity>0</DocSecurity>
  <Lines>59</Lines>
  <Paragraphs>16</Paragraphs>
  <ScaleCrop>false</ScaleCrop>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dc:description/>
  <cp:lastModifiedBy>Joey</cp:lastModifiedBy>
  <cp:revision>9</cp:revision>
  <dcterms:created xsi:type="dcterms:W3CDTF">2018-03-28T03:10:00Z</dcterms:created>
  <dcterms:modified xsi:type="dcterms:W3CDTF">2018-04-06T06:51:00Z</dcterms:modified>
  <dc:language>en-US</dc:language>
</cp:coreProperties>
</file>